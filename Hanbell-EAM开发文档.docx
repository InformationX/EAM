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46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508"/>
        <w:gridCol w:w="1822"/>
      </w:tblGrid>
      <w:tr w:rsidR="006542A9" w:rsidTr="006674B5">
        <w:trPr>
          <w:trHeight w:val="453"/>
        </w:trPr>
        <w:tc>
          <w:tcPr>
            <w:tcW w:w="1508" w:type="dxa"/>
            <w:vAlign w:val="center"/>
          </w:tcPr>
          <w:p w:rsidR="006542A9" w:rsidRDefault="006542A9" w:rsidP="00425382">
            <w:pPr>
              <w:spacing w:line="360" w:lineRule="auto"/>
              <w:ind w:firstLineChars="200" w:firstLine="422"/>
              <w:jc w:val="center"/>
              <w:rPr>
                <w:rFonts w:ascii="黑体" w:eastAsia="黑体"/>
                <w:b/>
              </w:rPr>
            </w:pPr>
            <w:bookmarkStart w:id="0" w:name="_Toc286410811"/>
            <w:r>
              <w:rPr>
                <w:rFonts w:ascii="黑体" w:eastAsia="黑体" w:hint="eastAsia"/>
                <w:b/>
              </w:rPr>
              <w:t>案卷号</w:t>
            </w:r>
          </w:p>
        </w:tc>
        <w:tc>
          <w:tcPr>
            <w:tcW w:w="1822" w:type="dxa"/>
            <w:vAlign w:val="center"/>
          </w:tcPr>
          <w:p w:rsidR="006542A9" w:rsidRDefault="006542A9" w:rsidP="006542A9">
            <w:pPr>
              <w:spacing w:line="360" w:lineRule="auto"/>
              <w:ind w:firstLineChars="200" w:firstLine="422"/>
              <w:jc w:val="center"/>
              <w:rPr>
                <w:rFonts w:ascii="黑体"/>
                <w:b/>
              </w:rPr>
            </w:pPr>
          </w:p>
        </w:tc>
      </w:tr>
      <w:tr w:rsidR="006542A9" w:rsidTr="006674B5">
        <w:trPr>
          <w:trHeight w:val="459"/>
        </w:trPr>
        <w:tc>
          <w:tcPr>
            <w:tcW w:w="1508" w:type="dxa"/>
            <w:vAlign w:val="center"/>
          </w:tcPr>
          <w:p w:rsidR="006542A9" w:rsidRDefault="006542A9" w:rsidP="00425382">
            <w:pPr>
              <w:spacing w:line="360" w:lineRule="auto"/>
              <w:ind w:firstLineChars="200" w:firstLine="422"/>
              <w:jc w:val="center"/>
              <w:rPr>
                <w:b/>
              </w:rPr>
            </w:pPr>
            <w:r>
              <w:rPr>
                <w:rFonts w:hint="eastAsia"/>
                <w:b/>
              </w:rPr>
              <w:t>日期</w:t>
            </w:r>
          </w:p>
        </w:tc>
        <w:tc>
          <w:tcPr>
            <w:tcW w:w="1822" w:type="dxa"/>
            <w:vAlign w:val="center"/>
          </w:tcPr>
          <w:p w:rsidR="006542A9" w:rsidRDefault="006542A9" w:rsidP="006542A9">
            <w:pPr>
              <w:spacing w:line="360" w:lineRule="auto"/>
              <w:ind w:firstLineChars="200" w:firstLine="422"/>
              <w:jc w:val="center"/>
              <w:rPr>
                <w:b/>
              </w:rPr>
            </w:pPr>
          </w:p>
        </w:tc>
      </w:tr>
    </w:tbl>
    <w:p w:rsidR="006542A9" w:rsidRPr="00BD54E6" w:rsidRDefault="001F4E90" w:rsidP="001552D0">
      <w:pPr>
        <w:spacing w:beforeLines="600" w:line="360" w:lineRule="auto"/>
        <w:jc w:val="center"/>
        <w:rPr>
          <w:rFonts w:ascii="宋体"/>
          <w:b/>
          <w:bCs/>
          <w:sz w:val="52"/>
          <w:szCs w:val="52"/>
        </w:rPr>
      </w:pPr>
      <w:hyperlink r:id="rId8" w:tgtFrame="_blank" w:history="1">
        <w:proofErr w:type="gramStart"/>
        <w:r w:rsidR="00BD54E6">
          <w:rPr>
            <w:rFonts w:ascii="宋体" w:hint="eastAsia"/>
            <w:b/>
            <w:bCs/>
            <w:sz w:val="52"/>
            <w:szCs w:val="52"/>
          </w:rPr>
          <w:t>上海汉钟</w:t>
        </w:r>
        <w:proofErr w:type="gramEnd"/>
      </w:hyperlink>
      <w:r w:rsidR="00BD54E6" w:rsidRPr="00BD54E6">
        <w:rPr>
          <w:rFonts w:ascii="宋体" w:hint="eastAsia"/>
          <w:b/>
          <w:bCs/>
          <w:sz w:val="52"/>
          <w:szCs w:val="52"/>
        </w:rPr>
        <w:t>精机股份有限公司</w:t>
      </w:r>
    </w:p>
    <w:p w:rsidR="00E87B6E" w:rsidRPr="003F3BB7" w:rsidRDefault="008D485F" w:rsidP="00BD54E6">
      <w:pPr>
        <w:spacing w:line="360" w:lineRule="auto"/>
        <w:jc w:val="center"/>
        <w:rPr>
          <w:rFonts w:ascii="宋体"/>
          <w:b/>
          <w:sz w:val="48"/>
          <w:szCs w:val="48"/>
        </w:rPr>
      </w:pPr>
      <w:proofErr w:type="spellStart"/>
      <w:r>
        <w:rPr>
          <w:rFonts w:ascii="宋体" w:hint="eastAsia"/>
          <w:b/>
          <w:sz w:val="48"/>
          <w:szCs w:val="48"/>
        </w:rPr>
        <w:t>Hanbell</w:t>
      </w:r>
      <w:proofErr w:type="spellEnd"/>
      <w:r>
        <w:rPr>
          <w:rFonts w:ascii="宋体" w:hint="eastAsia"/>
          <w:b/>
          <w:sz w:val="48"/>
          <w:szCs w:val="48"/>
        </w:rPr>
        <w:t>-EAM</w:t>
      </w:r>
      <w:r w:rsidR="00BD54E6">
        <w:rPr>
          <w:rFonts w:ascii="宋体" w:hint="eastAsia"/>
          <w:b/>
          <w:sz w:val="48"/>
          <w:szCs w:val="48"/>
        </w:rPr>
        <w:t>系统</w:t>
      </w:r>
    </w:p>
    <w:p w:rsidR="006542A9" w:rsidRPr="00D156E6" w:rsidRDefault="00BD54E6" w:rsidP="001552D0">
      <w:pPr>
        <w:spacing w:beforeLines="100" w:afterLines="400" w:line="360" w:lineRule="auto"/>
        <w:jc w:val="center"/>
        <w:rPr>
          <w:rFonts w:ascii="黑体" w:eastAsia="黑体"/>
          <w:sz w:val="32"/>
          <w:szCs w:val="32"/>
        </w:rPr>
      </w:pPr>
      <w:r>
        <w:rPr>
          <w:rFonts w:ascii="黑体" w:eastAsia="黑体" w:hint="eastAsia"/>
          <w:sz w:val="32"/>
          <w:szCs w:val="32"/>
        </w:rPr>
        <w:t>开发</w:t>
      </w:r>
      <w:r w:rsidR="002E639F">
        <w:rPr>
          <w:rFonts w:ascii="黑体" w:eastAsia="黑体" w:hint="eastAsia"/>
          <w:sz w:val="32"/>
          <w:szCs w:val="32"/>
        </w:rPr>
        <w:t>文档</w:t>
      </w:r>
    </w:p>
    <w:p w:rsidR="0077413A" w:rsidRDefault="0077413A" w:rsidP="0077413A">
      <w:pPr>
        <w:spacing w:line="360" w:lineRule="auto"/>
        <w:ind w:firstLineChars="200" w:firstLine="480"/>
        <w:rPr>
          <w:sz w:val="24"/>
        </w:rPr>
      </w:pPr>
      <w:r>
        <w:rPr>
          <w:sz w:val="24"/>
        </w:rPr>
        <w:t xml:space="preserve">          </w:t>
      </w:r>
      <w:r>
        <w:rPr>
          <w:rFonts w:hint="eastAsia"/>
          <w:sz w:val="24"/>
        </w:rPr>
        <w:t>作</w:t>
      </w:r>
      <w:r>
        <w:rPr>
          <w:sz w:val="24"/>
        </w:rPr>
        <w:t xml:space="preserve">    </w:t>
      </w:r>
      <w:r>
        <w:rPr>
          <w:rFonts w:hint="eastAsia"/>
          <w:sz w:val="24"/>
        </w:rPr>
        <w:t>者：</w:t>
      </w:r>
      <w:r>
        <w:rPr>
          <w:rFonts w:hint="eastAsia"/>
          <w:sz w:val="24"/>
          <w:u w:val="single"/>
        </w:rPr>
        <w:t xml:space="preserve">                                      </w:t>
      </w:r>
    </w:p>
    <w:p w:rsidR="0077413A" w:rsidRDefault="0077413A" w:rsidP="0077413A">
      <w:pPr>
        <w:spacing w:line="360" w:lineRule="auto"/>
        <w:ind w:firstLineChars="200" w:firstLine="480"/>
        <w:rPr>
          <w:sz w:val="24"/>
        </w:rPr>
      </w:pPr>
      <w:r>
        <w:rPr>
          <w:sz w:val="24"/>
        </w:rPr>
        <w:t xml:space="preserve">          </w:t>
      </w:r>
      <w:r>
        <w:rPr>
          <w:rFonts w:hint="eastAsia"/>
          <w:sz w:val="24"/>
        </w:rPr>
        <w:t>完成日期：</w:t>
      </w:r>
      <w:r>
        <w:rPr>
          <w:rFonts w:hint="eastAsia"/>
          <w:sz w:val="24"/>
          <w:u w:val="single"/>
        </w:rPr>
        <w:t xml:space="preserve">  </w:t>
      </w:r>
      <w:r w:rsidR="00BD54E6">
        <w:rPr>
          <w:rFonts w:hint="eastAsia"/>
          <w:sz w:val="24"/>
          <w:u w:val="single"/>
        </w:rPr>
        <w:t xml:space="preserve">              </w:t>
      </w:r>
      <w:r>
        <w:rPr>
          <w:rFonts w:hint="eastAsia"/>
          <w:sz w:val="24"/>
          <w:u w:val="single"/>
        </w:rPr>
        <w:t xml:space="preserve">                      </w:t>
      </w:r>
    </w:p>
    <w:p w:rsidR="0077413A" w:rsidRDefault="0077413A" w:rsidP="0077413A">
      <w:pPr>
        <w:spacing w:line="360" w:lineRule="auto"/>
        <w:ind w:firstLineChars="200" w:firstLine="480"/>
        <w:rPr>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77413A" w:rsidRDefault="0077413A" w:rsidP="001552D0">
      <w:pPr>
        <w:spacing w:afterLines="400" w:line="360" w:lineRule="auto"/>
        <w:ind w:firstLineChars="200" w:firstLine="480"/>
        <w:rPr>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rsidR="006542A9" w:rsidRDefault="006542A9" w:rsidP="006542A9">
      <w:pPr>
        <w:spacing w:line="360" w:lineRule="auto"/>
        <w:ind w:firstLineChars="200" w:firstLine="480"/>
        <w:rPr>
          <w:sz w:val="24"/>
        </w:rPr>
      </w:pPr>
      <w:r>
        <w:rPr>
          <w:rFonts w:hint="eastAsia"/>
          <w:sz w:val="24"/>
        </w:rPr>
        <w:t>修改情况记录：</w:t>
      </w:r>
    </w:p>
    <w:tbl>
      <w:tblPr>
        <w:tblW w:w="0" w:type="auto"/>
        <w:jc w:val="center"/>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440"/>
        <w:gridCol w:w="1709"/>
        <w:gridCol w:w="1674"/>
        <w:gridCol w:w="1444"/>
      </w:tblGrid>
      <w:tr w:rsidR="005A6225" w:rsidTr="005A6225">
        <w:trPr>
          <w:cantSplit/>
          <w:jc w:val="center"/>
        </w:trPr>
        <w:tc>
          <w:tcPr>
            <w:tcW w:w="1440" w:type="dxa"/>
            <w:vAlign w:val="center"/>
          </w:tcPr>
          <w:p w:rsidR="005A6225" w:rsidRPr="00EF3A89" w:rsidRDefault="005A6225" w:rsidP="006674B5">
            <w:pPr>
              <w:spacing w:line="360" w:lineRule="auto"/>
              <w:jc w:val="center"/>
              <w:rPr>
                <w:sz w:val="24"/>
                <w:szCs w:val="24"/>
              </w:rPr>
            </w:pPr>
            <w:r w:rsidRPr="00EF3A89">
              <w:rPr>
                <w:rFonts w:hint="eastAsia"/>
                <w:sz w:val="24"/>
                <w:szCs w:val="24"/>
              </w:rPr>
              <w:t>版本号</w:t>
            </w:r>
          </w:p>
        </w:tc>
        <w:tc>
          <w:tcPr>
            <w:tcW w:w="1709" w:type="dxa"/>
            <w:vAlign w:val="center"/>
          </w:tcPr>
          <w:p w:rsidR="005A6225" w:rsidRPr="00EF3A89" w:rsidRDefault="005A6225" w:rsidP="005A6225">
            <w:pPr>
              <w:spacing w:line="360" w:lineRule="auto"/>
              <w:jc w:val="center"/>
              <w:rPr>
                <w:sz w:val="24"/>
                <w:szCs w:val="24"/>
              </w:rPr>
            </w:pPr>
            <w:r w:rsidRPr="00EF3A89">
              <w:rPr>
                <w:rFonts w:hint="eastAsia"/>
                <w:sz w:val="24"/>
                <w:szCs w:val="24"/>
              </w:rPr>
              <w:t>修改人</w:t>
            </w:r>
          </w:p>
        </w:tc>
        <w:tc>
          <w:tcPr>
            <w:tcW w:w="1674" w:type="dxa"/>
            <w:vAlign w:val="center"/>
          </w:tcPr>
          <w:p w:rsidR="005A6225" w:rsidRPr="00EF3A89" w:rsidRDefault="005A6225" w:rsidP="006674B5">
            <w:pPr>
              <w:spacing w:line="360" w:lineRule="auto"/>
              <w:jc w:val="center"/>
              <w:rPr>
                <w:sz w:val="24"/>
                <w:szCs w:val="24"/>
              </w:rPr>
            </w:pPr>
            <w:r>
              <w:rPr>
                <w:rFonts w:hint="eastAsia"/>
                <w:sz w:val="24"/>
                <w:szCs w:val="24"/>
              </w:rPr>
              <w:t>审核人</w:t>
            </w:r>
          </w:p>
        </w:tc>
        <w:tc>
          <w:tcPr>
            <w:tcW w:w="1444" w:type="dxa"/>
            <w:vAlign w:val="center"/>
          </w:tcPr>
          <w:p w:rsidR="005A6225" w:rsidRPr="00EF3A89" w:rsidRDefault="005A6225" w:rsidP="006674B5">
            <w:pPr>
              <w:spacing w:line="360" w:lineRule="auto"/>
              <w:jc w:val="center"/>
              <w:rPr>
                <w:sz w:val="24"/>
                <w:szCs w:val="24"/>
              </w:rPr>
            </w:pPr>
            <w:r>
              <w:rPr>
                <w:rFonts w:hint="eastAsia"/>
                <w:sz w:val="24"/>
                <w:szCs w:val="24"/>
              </w:rPr>
              <w:t>发布日期</w:t>
            </w:r>
          </w:p>
        </w:tc>
      </w:tr>
      <w:tr w:rsidR="005A6225" w:rsidTr="005A6225">
        <w:trPr>
          <w:cantSplit/>
          <w:trHeight w:val="412"/>
          <w:jc w:val="center"/>
        </w:trPr>
        <w:tc>
          <w:tcPr>
            <w:tcW w:w="1440" w:type="dxa"/>
          </w:tcPr>
          <w:p w:rsidR="005A6225" w:rsidRPr="005C14AC" w:rsidRDefault="006B01A1" w:rsidP="006B01A1">
            <w:pPr>
              <w:spacing w:line="360" w:lineRule="auto"/>
              <w:jc w:val="center"/>
              <w:rPr>
                <w:szCs w:val="21"/>
              </w:rPr>
            </w:pPr>
            <w:r>
              <w:rPr>
                <w:rFonts w:hint="eastAsia"/>
                <w:szCs w:val="21"/>
              </w:rPr>
              <w:t>Draft</w:t>
            </w: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8E0FDB" w:rsidP="005A6225">
            <w:pPr>
              <w:spacing w:line="360" w:lineRule="auto"/>
              <w:jc w:val="center"/>
              <w:rPr>
                <w:rFonts w:ascii="宋体" w:hAnsi="宋体"/>
                <w:sz w:val="24"/>
              </w:rPr>
            </w:pPr>
            <w:r>
              <w:rPr>
                <w:rFonts w:ascii="宋体" w:hAnsi="宋体"/>
                <w:sz w:val="24"/>
              </w:rPr>
              <w:t>201</w:t>
            </w:r>
            <w:r w:rsidR="008D485F">
              <w:rPr>
                <w:rFonts w:ascii="宋体" w:hAnsi="宋体" w:hint="eastAsia"/>
                <w:sz w:val="24"/>
              </w:rPr>
              <w:t>7</w:t>
            </w:r>
            <w:r>
              <w:rPr>
                <w:rFonts w:ascii="宋体" w:hAnsi="宋体"/>
                <w:sz w:val="24"/>
              </w:rPr>
              <w:t>/</w:t>
            </w:r>
            <w:r w:rsidR="008D485F">
              <w:rPr>
                <w:rFonts w:ascii="宋体" w:hAnsi="宋体" w:hint="eastAsia"/>
                <w:sz w:val="24"/>
              </w:rPr>
              <w:t>5</w:t>
            </w:r>
            <w:r>
              <w:rPr>
                <w:rFonts w:ascii="宋体" w:hAnsi="宋体"/>
                <w:sz w:val="24"/>
              </w:rPr>
              <w:t>/</w:t>
            </w:r>
            <w:r w:rsidR="008D485F">
              <w:rPr>
                <w:rFonts w:ascii="宋体" w:hAnsi="宋体" w:hint="eastAsia"/>
                <w:sz w:val="24"/>
              </w:rPr>
              <w:t>10</w:t>
            </w:r>
          </w:p>
        </w:tc>
      </w:tr>
      <w:tr w:rsidR="005A6225" w:rsidTr="005A6225">
        <w:trPr>
          <w:cantSplit/>
          <w:trHeight w:val="412"/>
          <w:jc w:val="center"/>
        </w:trPr>
        <w:tc>
          <w:tcPr>
            <w:tcW w:w="1440" w:type="dxa"/>
          </w:tcPr>
          <w:p w:rsidR="005A6225" w:rsidRPr="005C14AC" w:rsidRDefault="005A6225" w:rsidP="005A6225">
            <w:pPr>
              <w:spacing w:line="360" w:lineRule="auto"/>
              <w:jc w:val="center"/>
              <w:rPr>
                <w:szCs w:val="21"/>
              </w:rPr>
            </w:pPr>
          </w:p>
        </w:tc>
        <w:tc>
          <w:tcPr>
            <w:tcW w:w="1709" w:type="dxa"/>
          </w:tcPr>
          <w:p w:rsidR="005A6225" w:rsidRPr="00E87B6E" w:rsidRDefault="005A6225" w:rsidP="005A6225">
            <w:pPr>
              <w:spacing w:line="360" w:lineRule="auto"/>
              <w:jc w:val="center"/>
              <w:rPr>
                <w:rFonts w:ascii="宋体" w:hAnsi="宋体"/>
                <w:szCs w:val="21"/>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r w:rsidR="005A6225" w:rsidTr="005A6225">
        <w:trPr>
          <w:cantSplit/>
          <w:trHeight w:val="412"/>
          <w:jc w:val="center"/>
        </w:trPr>
        <w:tc>
          <w:tcPr>
            <w:tcW w:w="1440" w:type="dxa"/>
          </w:tcPr>
          <w:p w:rsidR="005A6225" w:rsidRPr="00E87B6E" w:rsidRDefault="005A6225" w:rsidP="005A6225">
            <w:pPr>
              <w:spacing w:line="360" w:lineRule="auto"/>
              <w:jc w:val="center"/>
              <w:rPr>
                <w:rFonts w:ascii="宋体" w:hAnsi="宋体"/>
                <w:b/>
                <w:sz w:val="24"/>
              </w:rPr>
            </w:pPr>
          </w:p>
        </w:tc>
        <w:tc>
          <w:tcPr>
            <w:tcW w:w="1709" w:type="dxa"/>
          </w:tcPr>
          <w:p w:rsidR="005A6225" w:rsidRPr="00E87B6E" w:rsidRDefault="005A6225" w:rsidP="005A6225">
            <w:pPr>
              <w:spacing w:line="360" w:lineRule="auto"/>
              <w:jc w:val="center"/>
              <w:rPr>
                <w:rFonts w:ascii="宋体" w:hAnsi="宋体"/>
                <w:sz w:val="24"/>
              </w:rPr>
            </w:pPr>
          </w:p>
        </w:tc>
        <w:tc>
          <w:tcPr>
            <w:tcW w:w="1674" w:type="dxa"/>
          </w:tcPr>
          <w:p w:rsidR="005A6225" w:rsidRPr="00E87B6E" w:rsidRDefault="005A6225" w:rsidP="005A6225">
            <w:pPr>
              <w:spacing w:line="360" w:lineRule="auto"/>
              <w:jc w:val="center"/>
              <w:rPr>
                <w:rFonts w:ascii="宋体" w:hAnsi="宋体"/>
                <w:sz w:val="24"/>
              </w:rPr>
            </w:pPr>
          </w:p>
        </w:tc>
        <w:tc>
          <w:tcPr>
            <w:tcW w:w="1444" w:type="dxa"/>
          </w:tcPr>
          <w:p w:rsidR="005A6225" w:rsidRPr="00E87B6E" w:rsidRDefault="005A6225" w:rsidP="005A6225">
            <w:pPr>
              <w:spacing w:line="360" w:lineRule="auto"/>
              <w:jc w:val="center"/>
              <w:rPr>
                <w:rFonts w:ascii="宋体" w:hAnsi="宋体"/>
                <w:sz w:val="24"/>
              </w:rPr>
            </w:pPr>
          </w:p>
        </w:tc>
      </w:tr>
    </w:tbl>
    <w:p w:rsidR="00304B1B" w:rsidRDefault="00304B1B" w:rsidP="00304B1B">
      <w:pPr>
        <w:jc w:val="center"/>
        <w:rPr>
          <w:rFonts w:ascii="宋体" w:hAnsi="宋体"/>
          <w:sz w:val="28"/>
        </w:rPr>
        <w:sectPr w:rsidR="00304B1B" w:rsidSect="008D2E01">
          <w:pgSz w:w="11906" w:h="16838"/>
          <w:pgMar w:top="1440" w:right="1800" w:bottom="1440" w:left="1800" w:header="851" w:footer="992" w:gutter="0"/>
          <w:cols w:space="425"/>
          <w:docGrid w:type="lines" w:linePitch="312"/>
        </w:sectPr>
      </w:pPr>
    </w:p>
    <w:p w:rsidR="00304B1B" w:rsidRDefault="00304B1B" w:rsidP="00304B1B">
      <w:pPr>
        <w:jc w:val="center"/>
      </w:pPr>
    </w:p>
    <w:p w:rsidR="00304B1B" w:rsidRDefault="00304B1B" w:rsidP="00304B1B">
      <w:pPr>
        <w:jc w:val="center"/>
      </w:pPr>
      <w:r>
        <w:rPr>
          <w:rFonts w:hint="eastAsia"/>
        </w:rPr>
        <w:t>目录</w:t>
      </w:r>
    </w:p>
    <w:p w:rsidR="004F004C" w:rsidRDefault="001F4E90">
      <w:pPr>
        <w:pStyle w:val="11"/>
        <w:rPr>
          <w:rFonts w:asciiTheme="minorHAnsi" w:eastAsiaTheme="minorEastAsia" w:hAnsiTheme="minorHAnsi" w:cstheme="minorBidi"/>
          <w:noProof/>
          <w:szCs w:val="22"/>
        </w:rPr>
      </w:pPr>
      <w:r w:rsidRPr="001F4E90">
        <w:fldChar w:fldCharType="begin"/>
      </w:r>
      <w:r w:rsidR="00304B1B" w:rsidRPr="000A7E79">
        <w:rPr>
          <w:rFonts w:hint="eastAsia"/>
        </w:rPr>
        <w:instrText>TOC \o "1-3" \h \z \u</w:instrText>
      </w:r>
      <w:r w:rsidRPr="001F4E90">
        <w:fldChar w:fldCharType="separate"/>
      </w:r>
      <w:hyperlink w:anchor="_Toc482019691" w:history="1">
        <w:r w:rsidR="004F004C" w:rsidRPr="00700380">
          <w:rPr>
            <w:rStyle w:val="a7"/>
            <w:rFonts w:ascii="Arial Unicode MS" w:eastAsia="Arial Unicode MS" w:hAnsi="Arial Unicode MS" w:cs="Arial Unicode MS"/>
            <w:noProof/>
          </w:rPr>
          <w:t>1.</w:t>
        </w:r>
        <w:r w:rsidR="004F004C">
          <w:rPr>
            <w:rFonts w:asciiTheme="minorHAnsi" w:eastAsiaTheme="minorEastAsia" w:hAnsiTheme="minorHAnsi" w:cstheme="minorBidi"/>
            <w:noProof/>
            <w:szCs w:val="22"/>
          </w:rPr>
          <w:tab/>
        </w:r>
        <w:r w:rsidR="004F004C" w:rsidRPr="00700380">
          <w:rPr>
            <w:rStyle w:val="a7"/>
            <w:rFonts w:ascii="宋体" w:hAnsi="宋体" w:hint="eastAsia"/>
            <w:noProof/>
          </w:rPr>
          <w:t>项目概述</w:t>
        </w:r>
        <w:r w:rsidR="004F004C">
          <w:rPr>
            <w:noProof/>
            <w:webHidden/>
          </w:rPr>
          <w:tab/>
        </w:r>
        <w:r>
          <w:rPr>
            <w:noProof/>
            <w:webHidden/>
          </w:rPr>
          <w:fldChar w:fldCharType="begin"/>
        </w:r>
        <w:r w:rsidR="004F004C">
          <w:rPr>
            <w:noProof/>
            <w:webHidden/>
          </w:rPr>
          <w:instrText xml:space="preserve"> PAGEREF _Toc482019691 \h </w:instrText>
        </w:r>
        <w:r>
          <w:rPr>
            <w:noProof/>
            <w:webHidden/>
          </w:rPr>
        </w:r>
        <w:r>
          <w:rPr>
            <w:noProof/>
            <w:webHidden/>
          </w:rPr>
          <w:fldChar w:fldCharType="separate"/>
        </w:r>
        <w:r w:rsidR="004F004C">
          <w:rPr>
            <w:noProof/>
            <w:webHidden/>
          </w:rPr>
          <w:t>1</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2" w:history="1">
        <w:r w:rsidR="004F004C" w:rsidRPr="00700380">
          <w:rPr>
            <w:rStyle w:val="a7"/>
            <w:rFonts w:ascii="Arial Unicode MS" w:eastAsia="Arial Unicode MS" w:hAnsi="Arial Unicode MS" w:cs="Arial Unicode MS"/>
            <w:noProof/>
          </w:rPr>
          <w:t>1.1.</w:t>
        </w:r>
        <w:r w:rsidR="004F004C">
          <w:rPr>
            <w:rFonts w:asciiTheme="minorHAnsi" w:eastAsiaTheme="minorEastAsia" w:hAnsiTheme="minorHAnsi" w:cstheme="minorBidi"/>
            <w:noProof/>
            <w:szCs w:val="22"/>
          </w:rPr>
          <w:tab/>
        </w:r>
        <w:r w:rsidR="004F004C" w:rsidRPr="00700380">
          <w:rPr>
            <w:rStyle w:val="a7"/>
            <w:rFonts w:hint="eastAsia"/>
            <w:noProof/>
          </w:rPr>
          <w:t>编写目的</w:t>
        </w:r>
        <w:r w:rsidR="004F004C">
          <w:rPr>
            <w:noProof/>
            <w:webHidden/>
          </w:rPr>
          <w:tab/>
        </w:r>
        <w:r>
          <w:rPr>
            <w:noProof/>
            <w:webHidden/>
          </w:rPr>
          <w:fldChar w:fldCharType="begin"/>
        </w:r>
        <w:r w:rsidR="004F004C">
          <w:rPr>
            <w:noProof/>
            <w:webHidden/>
          </w:rPr>
          <w:instrText xml:space="preserve"> PAGEREF _Toc482019692 \h </w:instrText>
        </w:r>
        <w:r>
          <w:rPr>
            <w:noProof/>
            <w:webHidden/>
          </w:rPr>
        </w:r>
        <w:r>
          <w:rPr>
            <w:noProof/>
            <w:webHidden/>
          </w:rPr>
          <w:fldChar w:fldCharType="separate"/>
        </w:r>
        <w:r w:rsidR="004F004C">
          <w:rPr>
            <w:noProof/>
            <w:webHidden/>
          </w:rPr>
          <w:t>1</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3" w:history="1">
        <w:r w:rsidR="004F004C" w:rsidRPr="00700380">
          <w:rPr>
            <w:rStyle w:val="a7"/>
            <w:rFonts w:ascii="Arial Unicode MS" w:eastAsia="Arial Unicode MS" w:hAnsi="Arial Unicode MS" w:cs="Arial Unicode MS"/>
            <w:noProof/>
          </w:rPr>
          <w:t>1.2.</w:t>
        </w:r>
        <w:r w:rsidR="004F004C">
          <w:rPr>
            <w:rFonts w:asciiTheme="minorHAnsi" w:eastAsiaTheme="minorEastAsia" w:hAnsiTheme="minorHAnsi" w:cstheme="minorBidi"/>
            <w:noProof/>
            <w:szCs w:val="22"/>
          </w:rPr>
          <w:tab/>
        </w:r>
        <w:r w:rsidR="004F004C" w:rsidRPr="00700380">
          <w:rPr>
            <w:rStyle w:val="a7"/>
            <w:rFonts w:asciiTheme="minorEastAsia" w:hAnsiTheme="minorEastAsia" w:hint="eastAsia"/>
            <w:noProof/>
          </w:rPr>
          <w:t>项目概述</w:t>
        </w:r>
        <w:r w:rsidR="004F004C">
          <w:rPr>
            <w:noProof/>
            <w:webHidden/>
          </w:rPr>
          <w:tab/>
        </w:r>
        <w:r>
          <w:rPr>
            <w:noProof/>
            <w:webHidden/>
          </w:rPr>
          <w:fldChar w:fldCharType="begin"/>
        </w:r>
        <w:r w:rsidR="004F004C">
          <w:rPr>
            <w:noProof/>
            <w:webHidden/>
          </w:rPr>
          <w:instrText xml:space="preserve"> PAGEREF _Toc482019693 \h </w:instrText>
        </w:r>
        <w:r>
          <w:rPr>
            <w:noProof/>
            <w:webHidden/>
          </w:rPr>
        </w:r>
        <w:r>
          <w:rPr>
            <w:noProof/>
            <w:webHidden/>
          </w:rPr>
          <w:fldChar w:fldCharType="separate"/>
        </w:r>
        <w:r w:rsidR="004F004C">
          <w:rPr>
            <w:noProof/>
            <w:webHidden/>
          </w:rPr>
          <w:t>1</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4" w:history="1">
        <w:r w:rsidR="004F004C" w:rsidRPr="00700380">
          <w:rPr>
            <w:rStyle w:val="a7"/>
            <w:rFonts w:ascii="Arial Unicode MS" w:eastAsia="Arial Unicode MS" w:hAnsi="Arial Unicode MS" w:cs="Arial Unicode MS"/>
            <w:noProof/>
          </w:rPr>
          <w:t>1.3.</w:t>
        </w:r>
        <w:r w:rsidR="004F004C">
          <w:rPr>
            <w:rFonts w:asciiTheme="minorHAnsi" w:eastAsiaTheme="minorEastAsia" w:hAnsiTheme="minorHAnsi" w:cstheme="minorBidi"/>
            <w:noProof/>
            <w:szCs w:val="22"/>
          </w:rPr>
          <w:tab/>
        </w:r>
        <w:r w:rsidR="004F004C" w:rsidRPr="00700380">
          <w:rPr>
            <w:rStyle w:val="a7"/>
            <w:rFonts w:hint="eastAsia"/>
            <w:noProof/>
          </w:rPr>
          <w:t>参考资料</w:t>
        </w:r>
        <w:r w:rsidR="004F004C">
          <w:rPr>
            <w:noProof/>
            <w:webHidden/>
          </w:rPr>
          <w:tab/>
        </w:r>
        <w:r>
          <w:rPr>
            <w:noProof/>
            <w:webHidden/>
          </w:rPr>
          <w:fldChar w:fldCharType="begin"/>
        </w:r>
        <w:r w:rsidR="004F004C">
          <w:rPr>
            <w:noProof/>
            <w:webHidden/>
          </w:rPr>
          <w:instrText xml:space="preserve"> PAGEREF _Toc482019694 \h </w:instrText>
        </w:r>
        <w:r>
          <w:rPr>
            <w:noProof/>
            <w:webHidden/>
          </w:rPr>
        </w:r>
        <w:r>
          <w:rPr>
            <w:noProof/>
            <w:webHidden/>
          </w:rPr>
          <w:fldChar w:fldCharType="separate"/>
        </w:r>
        <w:r w:rsidR="004F004C">
          <w:rPr>
            <w:noProof/>
            <w:webHidden/>
          </w:rPr>
          <w:t>1</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5" w:history="1">
        <w:r w:rsidR="004F004C" w:rsidRPr="00700380">
          <w:rPr>
            <w:rStyle w:val="a7"/>
            <w:rFonts w:ascii="Arial Unicode MS" w:eastAsia="Arial Unicode MS" w:hAnsi="Arial Unicode MS" w:cs="Arial Unicode MS"/>
            <w:noProof/>
          </w:rPr>
          <w:t>1.4.</w:t>
        </w:r>
        <w:r w:rsidR="004F004C">
          <w:rPr>
            <w:rFonts w:asciiTheme="minorHAnsi" w:eastAsiaTheme="minorEastAsia" w:hAnsiTheme="minorHAnsi" w:cstheme="minorBidi"/>
            <w:noProof/>
            <w:szCs w:val="22"/>
          </w:rPr>
          <w:tab/>
        </w:r>
        <w:r w:rsidR="004F004C" w:rsidRPr="00700380">
          <w:rPr>
            <w:rStyle w:val="a7"/>
            <w:rFonts w:hint="eastAsia"/>
            <w:noProof/>
          </w:rPr>
          <w:t>开发环境</w:t>
        </w:r>
        <w:r w:rsidR="004F004C">
          <w:rPr>
            <w:noProof/>
            <w:webHidden/>
          </w:rPr>
          <w:tab/>
        </w:r>
        <w:r>
          <w:rPr>
            <w:noProof/>
            <w:webHidden/>
          </w:rPr>
          <w:fldChar w:fldCharType="begin"/>
        </w:r>
        <w:r w:rsidR="004F004C">
          <w:rPr>
            <w:noProof/>
            <w:webHidden/>
          </w:rPr>
          <w:instrText xml:space="preserve"> PAGEREF _Toc482019695 \h </w:instrText>
        </w:r>
        <w:r>
          <w:rPr>
            <w:noProof/>
            <w:webHidden/>
          </w:rPr>
        </w:r>
        <w:r>
          <w:rPr>
            <w:noProof/>
            <w:webHidden/>
          </w:rPr>
          <w:fldChar w:fldCharType="separate"/>
        </w:r>
        <w:r w:rsidR="004F004C">
          <w:rPr>
            <w:noProof/>
            <w:webHidden/>
          </w:rPr>
          <w:t>1</w:t>
        </w:r>
        <w:r>
          <w:rPr>
            <w:noProof/>
            <w:webHidden/>
          </w:rPr>
          <w:fldChar w:fldCharType="end"/>
        </w:r>
      </w:hyperlink>
    </w:p>
    <w:p w:rsidR="004F004C" w:rsidRDefault="001F4E90">
      <w:pPr>
        <w:pStyle w:val="11"/>
        <w:rPr>
          <w:rFonts w:asciiTheme="minorHAnsi" w:eastAsiaTheme="minorEastAsia" w:hAnsiTheme="minorHAnsi" w:cstheme="minorBidi"/>
          <w:noProof/>
          <w:szCs w:val="22"/>
        </w:rPr>
      </w:pPr>
      <w:hyperlink w:anchor="_Toc482019696" w:history="1">
        <w:r w:rsidR="004F004C" w:rsidRPr="00700380">
          <w:rPr>
            <w:rStyle w:val="a7"/>
            <w:rFonts w:ascii="Arial Unicode MS" w:eastAsia="Arial Unicode MS" w:hAnsi="Arial Unicode MS" w:cs="Arial Unicode MS"/>
            <w:noProof/>
          </w:rPr>
          <w:t>2.</w:t>
        </w:r>
        <w:r w:rsidR="004F004C">
          <w:rPr>
            <w:rFonts w:asciiTheme="minorHAnsi" w:eastAsiaTheme="minorEastAsia" w:hAnsiTheme="minorHAnsi" w:cstheme="minorBidi"/>
            <w:noProof/>
            <w:szCs w:val="22"/>
          </w:rPr>
          <w:tab/>
        </w:r>
        <w:r w:rsidR="004F004C" w:rsidRPr="00700380">
          <w:rPr>
            <w:rStyle w:val="a7"/>
            <w:rFonts w:hint="eastAsia"/>
            <w:noProof/>
          </w:rPr>
          <w:t>基础概念</w:t>
        </w:r>
        <w:r w:rsidR="004F004C">
          <w:rPr>
            <w:noProof/>
            <w:webHidden/>
          </w:rPr>
          <w:tab/>
        </w:r>
        <w:r>
          <w:rPr>
            <w:noProof/>
            <w:webHidden/>
          </w:rPr>
          <w:fldChar w:fldCharType="begin"/>
        </w:r>
        <w:r w:rsidR="004F004C">
          <w:rPr>
            <w:noProof/>
            <w:webHidden/>
          </w:rPr>
          <w:instrText xml:space="preserve"> PAGEREF _Toc482019696 \h </w:instrText>
        </w:r>
        <w:r>
          <w:rPr>
            <w:noProof/>
            <w:webHidden/>
          </w:rPr>
        </w:r>
        <w:r>
          <w:rPr>
            <w:noProof/>
            <w:webHidden/>
          </w:rPr>
          <w:fldChar w:fldCharType="separate"/>
        </w:r>
        <w:r w:rsidR="004F004C">
          <w:rPr>
            <w:noProof/>
            <w:webHidden/>
          </w:rPr>
          <w:t>2</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7" w:history="1">
        <w:r w:rsidR="004F004C" w:rsidRPr="00700380">
          <w:rPr>
            <w:rStyle w:val="a7"/>
            <w:rFonts w:ascii="Arial Unicode MS" w:eastAsia="Arial Unicode MS" w:hAnsi="Arial Unicode MS" w:cs="Arial Unicode MS"/>
            <w:noProof/>
          </w:rPr>
          <w:t>2.1.</w:t>
        </w:r>
        <w:r w:rsidR="004F004C">
          <w:rPr>
            <w:rFonts w:asciiTheme="minorHAnsi" w:eastAsiaTheme="minorEastAsia" w:hAnsiTheme="minorHAnsi" w:cstheme="minorBidi"/>
            <w:noProof/>
            <w:szCs w:val="22"/>
          </w:rPr>
          <w:tab/>
        </w:r>
        <w:r w:rsidR="004F004C" w:rsidRPr="00700380">
          <w:rPr>
            <w:rStyle w:val="a7"/>
            <w:rFonts w:hint="eastAsia"/>
            <w:noProof/>
          </w:rPr>
          <w:t>资产状态</w:t>
        </w:r>
        <w:r w:rsidR="004F004C">
          <w:rPr>
            <w:noProof/>
            <w:webHidden/>
          </w:rPr>
          <w:tab/>
        </w:r>
        <w:r>
          <w:rPr>
            <w:noProof/>
            <w:webHidden/>
          </w:rPr>
          <w:fldChar w:fldCharType="begin"/>
        </w:r>
        <w:r w:rsidR="004F004C">
          <w:rPr>
            <w:noProof/>
            <w:webHidden/>
          </w:rPr>
          <w:instrText xml:space="preserve"> PAGEREF _Toc482019697 \h </w:instrText>
        </w:r>
        <w:r>
          <w:rPr>
            <w:noProof/>
            <w:webHidden/>
          </w:rPr>
        </w:r>
        <w:r>
          <w:rPr>
            <w:noProof/>
            <w:webHidden/>
          </w:rPr>
          <w:fldChar w:fldCharType="separate"/>
        </w:r>
        <w:r w:rsidR="004F004C">
          <w:rPr>
            <w:noProof/>
            <w:webHidden/>
          </w:rPr>
          <w:t>2</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8" w:history="1">
        <w:r w:rsidR="004F004C" w:rsidRPr="00700380">
          <w:rPr>
            <w:rStyle w:val="a7"/>
            <w:rFonts w:ascii="Arial Unicode MS" w:eastAsia="Arial Unicode MS" w:hAnsi="Arial Unicode MS" w:cs="Arial Unicode MS"/>
            <w:noProof/>
          </w:rPr>
          <w:t>2.2.</w:t>
        </w:r>
        <w:r w:rsidR="004F004C">
          <w:rPr>
            <w:rFonts w:asciiTheme="minorHAnsi" w:eastAsiaTheme="minorEastAsia" w:hAnsiTheme="minorHAnsi" w:cstheme="minorBidi"/>
            <w:noProof/>
            <w:szCs w:val="22"/>
          </w:rPr>
          <w:tab/>
        </w:r>
        <w:r w:rsidR="004F004C" w:rsidRPr="00700380">
          <w:rPr>
            <w:rStyle w:val="a7"/>
            <w:rFonts w:hint="eastAsia"/>
            <w:noProof/>
          </w:rPr>
          <w:t>库存进出</w:t>
        </w:r>
        <w:r w:rsidR="004F004C">
          <w:rPr>
            <w:noProof/>
            <w:webHidden/>
          </w:rPr>
          <w:tab/>
        </w:r>
        <w:r>
          <w:rPr>
            <w:noProof/>
            <w:webHidden/>
          </w:rPr>
          <w:fldChar w:fldCharType="begin"/>
        </w:r>
        <w:r w:rsidR="004F004C">
          <w:rPr>
            <w:noProof/>
            <w:webHidden/>
          </w:rPr>
          <w:instrText xml:space="preserve"> PAGEREF _Toc482019698 \h </w:instrText>
        </w:r>
        <w:r>
          <w:rPr>
            <w:noProof/>
            <w:webHidden/>
          </w:rPr>
        </w:r>
        <w:r>
          <w:rPr>
            <w:noProof/>
            <w:webHidden/>
          </w:rPr>
          <w:fldChar w:fldCharType="separate"/>
        </w:r>
        <w:r w:rsidR="004F004C">
          <w:rPr>
            <w:noProof/>
            <w:webHidden/>
          </w:rPr>
          <w:t>2</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699" w:history="1">
        <w:r w:rsidR="004F004C" w:rsidRPr="00700380">
          <w:rPr>
            <w:rStyle w:val="a7"/>
            <w:rFonts w:ascii="Arial Unicode MS" w:eastAsia="Arial Unicode MS" w:hAnsi="Arial Unicode MS" w:cs="Arial Unicode MS"/>
            <w:noProof/>
          </w:rPr>
          <w:t>2.3.</w:t>
        </w:r>
        <w:r w:rsidR="004F004C">
          <w:rPr>
            <w:rFonts w:asciiTheme="minorHAnsi" w:eastAsiaTheme="minorEastAsia" w:hAnsiTheme="minorHAnsi" w:cstheme="minorBidi"/>
            <w:noProof/>
            <w:szCs w:val="22"/>
          </w:rPr>
          <w:tab/>
        </w:r>
        <w:r w:rsidR="004F004C" w:rsidRPr="00700380">
          <w:rPr>
            <w:rStyle w:val="a7"/>
            <w:rFonts w:hint="eastAsia"/>
            <w:noProof/>
          </w:rPr>
          <w:t>盘点方式</w:t>
        </w:r>
        <w:r w:rsidR="004F004C">
          <w:rPr>
            <w:noProof/>
            <w:webHidden/>
          </w:rPr>
          <w:tab/>
        </w:r>
        <w:r>
          <w:rPr>
            <w:noProof/>
            <w:webHidden/>
          </w:rPr>
          <w:fldChar w:fldCharType="begin"/>
        </w:r>
        <w:r w:rsidR="004F004C">
          <w:rPr>
            <w:noProof/>
            <w:webHidden/>
          </w:rPr>
          <w:instrText xml:space="preserve"> PAGEREF _Toc482019699 \h </w:instrText>
        </w:r>
        <w:r>
          <w:rPr>
            <w:noProof/>
            <w:webHidden/>
          </w:rPr>
        </w:r>
        <w:r>
          <w:rPr>
            <w:noProof/>
            <w:webHidden/>
          </w:rPr>
          <w:fldChar w:fldCharType="separate"/>
        </w:r>
        <w:r w:rsidR="004F004C">
          <w:rPr>
            <w:noProof/>
            <w:webHidden/>
          </w:rPr>
          <w:t>2</w:t>
        </w:r>
        <w:r>
          <w:rPr>
            <w:noProof/>
            <w:webHidden/>
          </w:rPr>
          <w:fldChar w:fldCharType="end"/>
        </w:r>
      </w:hyperlink>
    </w:p>
    <w:p w:rsidR="004F004C" w:rsidRDefault="001F4E90">
      <w:pPr>
        <w:pStyle w:val="11"/>
        <w:rPr>
          <w:rFonts w:asciiTheme="minorHAnsi" w:eastAsiaTheme="minorEastAsia" w:hAnsiTheme="minorHAnsi" w:cstheme="minorBidi"/>
          <w:noProof/>
          <w:szCs w:val="22"/>
        </w:rPr>
      </w:pPr>
      <w:hyperlink w:anchor="_Toc482019700" w:history="1">
        <w:r w:rsidR="004F004C" w:rsidRPr="00700380">
          <w:rPr>
            <w:rStyle w:val="a7"/>
            <w:rFonts w:ascii="Arial Unicode MS" w:eastAsia="Arial Unicode MS" w:hAnsi="Arial Unicode MS" w:cs="Arial Unicode MS"/>
            <w:noProof/>
          </w:rPr>
          <w:t>3.</w:t>
        </w:r>
        <w:r w:rsidR="004F004C">
          <w:rPr>
            <w:rFonts w:asciiTheme="minorHAnsi" w:eastAsiaTheme="minorEastAsia" w:hAnsiTheme="minorHAnsi" w:cstheme="minorBidi"/>
            <w:noProof/>
            <w:szCs w:val="22"/>
          </w:rPr>
          <w:tab/>
        </w:r>
        <w:r w:rsidR="004F004C" w:rsidRPr="00700380">
          <w:rPr>
            <w:rStyle w:val="a7"/>
            <w:rFonts w:hint="eastAsia"/>
            <w:noProof/>
          </w:rPr>
          <w:t>功能需求</w:t>
        </w:r>
        <w:r w:rsidR="004F004C">
          <w:rPr>
            <w:noProof/>
            <w:webHidden/>
          </w:rPr>
          <w:tab/>
        </w:r>
        <w:r>
          <w:rPr>
            <w:noProof/>
            <w:webHidden/>
          </w:rPr>
          <w:fldChar w:fldCharType="begin"/>
        </w:r>
        <w:r w:rsidR="004F004C">
          <w:rPr>
            <w:noProof/>
            <w:webHidden/>
          </w:rPr>
          <w:instrText xml:space="preserve"> PAGEREF _Toc482019700 \h </w:instrText>
        </w:r>
        <w:r>
          <w:rPr>
            <w:noProof/>
            <w:webHidden/>
          </w:rPr>
        </w:r>
        <w:r>
          <w:rPr>
            <w:noProof/>
            <w:webHidden/>
          </w:rPr>
          <w:fldChar w:fldCharType="separate"/>
        </w:r>
        <w:r w:rsidR="004F004C">
          <w:rPr>
            <w:noProof/>
            <w:webHidden/>
          </w:rPr>
          <w:t>3</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701" w:history="1">
        <w:r w:rsidR="004F004C" w:rsidRPr="00700380">
          <w:rPr>
            <w:rStyle w:val="a7"/>
            <w:rFonts w:ascii="Arial Unicode MS" w:eastAsia="Arial Unicode MS" w:hAnsi="Arial Unicode MS" w:cs="Arial Unicode MS"/>
            <w:noProof/>
          </w:rPr>
          <w:t>3.1.</w:t>
        </w:r>
        <w:r w:rsidR="004F004C">
          <w:rPr>
            <w:rFonts w:asciiTheme="minorHAnsi" w:eastAsiaTheme="minorEastAsia" w:hAnsiTheme="minorHAnsi" w:cstheme="minorBidi"/>
            <w:noProof/>
            <w:szCs w:val="22"/>
          </w:rPr>
          <w:tab/>
        </w:r>
        <w:r w:rsidR="004F004C" w:rsidRPr="00700380">
          <w:rPr>
            <w:rStyle w:val="a7"/>
            <w:rFonts w:hint="eastAsia"/>
            <w:noProof/>
          </w:rPr>
          <w:t>功能需求分类</w:t>
        </w:r>
        <w:r w:rsidR="004F004C">
          <w:rPr>
            <w:noProof/>
            <w:webHidden/>
          </w:rPr>
          <w:tab/>
        </w:r>
        <w:r>
          <w:rPr>
            <w:noProof/>
            <w:webHidden/>
          </w:rPr>
          <w:fldChar w:fldCharType="begin"/>
        </w:r>
        <w:r w:rsidR="004F004C">
          <w:rPr>
            <w:noProof/>
            <w:webHidden/>
          </w:rPr>
          <w:instrText xml:space="preserve"> PAGEREF _Toc482019701 \h </w:instrText>
        </w:r>
        <w:r>
          <w:rPr>
            <w:noProof/>
            <w:webHidden/>
          </w:rPr>
        </w:r>
        <w:r>
          <w:rPr>
            <w:noProof/>
            <w:webHidden/>
          </w:rPr>
          <w:fldChar w:fldCharType="separate"/>
        </w:r>
        <w:r w:rsidR="004F004C">
          <w:rPr>
            <w:noProof/>
            <w:webHidden/>
          </w:rPr>
          <w:t>3</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702" w:history="1">
        <w:r w:rsidR="004F004C" w:rsidRPr="00700380">
          <w:rPr>
            <w:rStyle w:val="a7"/>
            <w:rFonts w:ascii="Arial Unicode MS" w:eastAsia="Arial Unicode MS" w:hAnsi="Arial Unicode MS" w:cs="Arial Unicode MS"/>
            <w:noProof/>
          </w:rPr>
          <w:t>3.2.</w:t>
        </w:r>
        <w:r w:rsidR="004F004C">
          <w:rPr>
            <w:rFonts w:asciiTheme="minorHAnsi" w:eastAsiaTheme="minorEastAsia" w:hAnsiTheme="minorHAnsi" w:cstheme="minorBidi"/>
            <w:noProof/>
            <w:szCs w:val="22"/>
          </w:rPr>
          <w:tab/>
        </w:r>
        <w:r w:rsidR="004F004C" w:rsidRPr="00700380">
          <w:rPr>
            <w:rStyle w:val="a7"/>
            <w:rFonts w:hint="eastAsia"/>
            <w:noProof/>
          </w:rPr>
          <w:t>功能需求分析</w:t>
        </w:r>
        <w:r w:rsidR="004F004C">
          <w:rPr>
            <w:noProof/>
            <w:webHidden/>
          </w:rPr>
          <w:tab/>
        </w:r>
        <w:r>
          <w:rPr>
            <w:noProof/>
            <w:webHidden/>
          </w:rPr>
          <w:fldChar w:fldCharType="begin"/>
        </w:r>
        <w:r w:rsidR="004F004C">
          <w:rPr>
            <w:noProof/>
            <w:webHidden/>
          </w:rPr>
          <w:instrText xml:space="preserve"> PAGEREF _Toc482019702 \h </w:instrText>
        </w:r>
        <w:r>
          <w:rPr>
            <w:noProof/>
            <w:webHidden/>
          </w:rPr>
        </w:r>
        <w:r>
          <w:rPr>
            <w:noProof/>
            <w:webHidden/>
          </w:rPr>
          <w:fldChar w:fldCharType="separate"/>
        </w:r>
        <w:r w:rsidR="004F004C">
          <w:rPr>
            <w:noProof/>
            <w:webHidden/>
          </w:rPr>
          <w:t>5</w:t>
        </w:r>
        <w:r>
          <w:rPr>
            <w:noProof/>
            <w:webHidden/>
          </w:rPr>
          <w:fldChar w:fldCharType="end"/>
        </w:r>
      </w:hyperlink>
    </w:p>
    <w:p w:rsidR="004F004C" w:rsidRDefault="001F4E90">
      <w:pPr>
        <w:pStyle w:val="30"/>
        <w:rPr>
          <w:rFonts w:asciiTheme="minorHAnsi" w:eastAsiaTheme="minorEastAsia" w:hAnsiTheme="minorHAnsi" w:cstheme="minorBidi"/>
          <w:noProof/>
          <w:szCs w:val="22"/>
        </w:rPr>
      </w:pPr>
      <w:hyperlink w:anchor="_Toc482019703" w:history="1">
        <w:r w:rsidR="004F004C" w:rsidRPr="00700380">
          <w:rPr>
            <w:rStyle w:val="a7"/>
            <w:noProof/>
          </w:rPr>
          <w:t>3.2.1.</w:t>
        </w:r>
        <w:r w:rsidR="004F004C">
          <w:rPr>
            <w:rFonts w:asciiTheme="minorHAnsi" w:eastAsiaTheme="minorEastAsia" w:hAnsiTheme="minorHAnsi" w:cstheme="minorBidi"/>
            <w:noProof/>
            <w:szCs w:val="22"/>
          </w:rPr>
          <w:tab/>
        </w:r>
        <w:r w:rsidR="004F004C" w:rsidRPr="00700380">
          <w:rPr>
            <w:rStyle w:val="a7"/>
            <w:noProof/>
          </w:rPr>
          <w:t>BD110_</w:t>
        </w:r>
        <w:r w:rsidR="004F004C" w:rsidRPr="00700380">
          <w:rPr>
            <w:rStyle w:val="a7"/>
            <w:rFonts w:hint="eastAsia"/>
            <w:noProof/>
          </w:rPr>
          <w:t>公司资料维护</w:t>
        </w:r>
        <w:r w:rsidR="004F004C">
          <w:rPr>
            <w:noProof/>
            <w:webHidden/>
          </w:rPr>
          <w:tab/>
        </w:r>
        <w:r>
          <w:rPr>
            <w:noProof/>
            <w:webHidden/>
          </w:rPr>
          <w:fldChar w:fldCharType="begin"/>
        </w:r>
        <w:r w:rsidR="004F004C">
          <w:rPr>
            <w:noProof/>
            <w:webHidden/>
          </w:rPr>
          <w:instrText xml:space="preserve"> PAGEREF _Toc482019703 \h </w:instrText>
        </w:r>
        <w:r>
          <w:rPr>
            <w:noProof/>
            <w:webHidden/>
          </w:rPr>
        </w:r>
        <w:r>
          <w:rPr>
            <w:noProof/>
            <w:webHidden/>
          </w:rPr>
          <w:fldChar w:fldCharType="separate"/>
        </w:r>
        <w:r w:rsidR="004F004C">
          <w:rPr>
            <w:noProof/>
            <w:webHidden/>
          </w:rPr>
          <w:t>5</w:t>
        </w:r>
        <w:r>
          <w:rPr>
            <w:noProof/>
            <w:webHidden/>
          </w:rPr>
          <w:fldChar w:fldCharType="end"/>
        </w:r>
      </w:hyperlink>
    </w:p>
    <w:p w:rsidR="004F004C" w:rsidRDefault="001F4E90">
      <w:pPr>
        <w:pStyle w:val="30"/>
        <w:rPr>
          <w:rFonts w:asciiTheme="minorHAnsi" w:eastAsiaTheme="minorEastAsia" w:hAnsiTheme="minorHAnsi" w:cstheme="minorBidi"/>
          <w:noProof/>
          <w:szCs w:val="22"/>
        </w:rPr>
      </w:pPr>
      <w:hyperlink w:anchor="_Toc482019704" w:history="1">
        <w:r w:rsidR="004F004C" w:rsidRPr="00700380">
          <w:rPr>
            <w:rStyle w:val="a7"/>
            <w:noProof/>
          </w:rPr>
          <w:t>3.2.2.</w:t>
        </w:r>
        <w:r w:rsidR="004F004C">
          <w:rPr>
            <w:rFonts w:asciiTheme="minorHAnsi" w:eastAsiaTheme="minorEastAsia" w:hAnsiTheme="minorHAnsi" w:cstheme="minorBidi"/>
            <w:noProof/>
            <w:szCs w:val="22"/>
          </w:rPr>
          <w:tab/>
        </w:r>
        <w:r w:rsidR="004F004C" w:rsidRPr="00700380">
          <w:rPr>
            <w:rStyle w:val="a7"/>
            <w:noProof/>
          </w:rPr>
          <w:t>BD120_</w:t>
        </w:r>
        <w:r w:rsidR="004F004C" w:rsidRPr="00700380">
          <w:rPr>
            <w:rStyle w:val="a7"/>
            <w:rFonts w:hint="eastAsia"/>
            <w:noProof/>
          </w:rPr>
          <w:t>资产类别维护</w:t>
        </w:r>
        <w:r w:rsidR="004F004C">
          <w:rPr>
            <w:noProof/>
            <w:webHidden/>
          </w:rPr>
          <w:tab/>
        </w:r>
        <w:r>
          <w:rPr>
            <w:noProof/>
            <w:webHidden/>
          </w:rPr>
          <w:fldChar w:fldCharType="begin"/>
        </w:r>
        <w:r w:rsidR="004F004C">
          <w:rPr>
            <w:noProof/>
            <w:webHidden/>
          </w:rPr>
          <w:instrText xml:space="preserve"> PAGEREF _Toc482019704 \h </w:instrText>
        </w:r>
        <w:r>
          <w:rPr>
            <w:noProof/>
            <w:webHidden/>
          </w:rPr>
        </w:r>
        <w:r>
          <w:rPr>
            <w:noProof/>
            <w:webHidden/>
          </w:rPr>
          <w:fldChar w:fldCharType="separate"/>
        </w:r>
        <w:r w:rsidR="004F004C">
          <w:rPr>
            <w:noProof/>
            <w:webHidden/>
          </w:rPr>
          <w:t>5</w:t>
        </w:r>
        <w:r>
          <w:rPr>
            <w:noProof/>
            <w:webHidden/>
          </w:rPr>
          <w:fldChar w:fldCharType="end"/>
        </w:r>
      </w:hyperlink>
    </w:p>
    <w:p w:rsidR="004F004C" w:rsidRDefault="001F4E90">
      <w:pPr>
        <w:pStyle w:val="11"/>
        <w:rPr>
          <w:rFonts w:asciiTheme="minorHAnsi" w:eastAsiaTheme="minorEastAsia" w:hAnsiTheme="minorHAnsi" w:cstheme="minorBidi"/>
          <w:noProof/>
          <w:szCs w:val="22"/>
        </w:rPr>
      </w:pPr>
      <w:hyperlink w:anchor="_Toc482019705" w:history="1">
        <w:r w:rsidR="004F004C" w:rsidRPr="00700380">
          <w:rPr>
            <w:rStyle w:val="a7"/>
            <w:rFonts w:ascii="Arial Unicode MS" w:eastAsia="Arial Unicode MS" w:hAnsi="Arial Unicode MS" w:cs="Arial Unicode MS"/>
            <w:noProof/>
          </w:rPr>
          <w:t>4.</w:t>
        </w:r>
        <w:r w:rsidR="004F004C">
          <w:rPr>
            <w:rFonts w:asciiTheme="minorHAnsi" w:eastAsiaTheme="minorEastAsia" w:hAnsiTheme="minorHAnsi" w:cstheme="minorBidi"/>
            <w:noProof/>
            <w:szCs w:val="22"/>
          </w:rPr>
          <w:tab/>
        </w:r>
        <w:r w:rsidR="004F004C" w:rsidRPr="00700380">
          <w:rPr>
            <w:rStyle w:val="a7"/>
            <w:rFonts w:hint="eastAsia"/>
            <w:noProof/>
          </w:rPr>
          <w:t>程序开发规范</w:t>
        </w:r>
        <w:r w:rsidR="004F004C">
          <w:rPr>
            <w:noProof/>
            <w:webHidden/>
          </w:rPr>
          <w:tab/>
        </w:r>
        <w:r>
          <w:rPr>
            <w:noProof/>
            <w:webHidden/>
          </w:rPr>
          <w:fldChar w:fldCharType="begin"/>
        </w:r>
        <w:r w:rsidR="004F004C">
          <w:rPr>
            <w:noProof/>
            <w:webHidden/>
          </w:rPr>
          <w:instrText xml:space="preserve"> PAGEREF _Toc482019705 \h </w:instrText>
        </w:r>
        <w:r>
          <w:rPr>
            <w:noProof/>
            <w:webHidden/>
          </w:rPr>
        </w:r>
        <w:r>
          <w:rPr>
            <w:noProof/>
            <w:webHidden/>
          </w:rPr>
          <w:fldChar w:fldCharType="separate"/>
        </w:r>
        <w:r w:rsidR="004F004C">
          <w:rPr>
            <w:noProof/>
            <w:webHidden/>
          </w:rPr>
          <w:t>5</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706" w:history="1">
        <w:r w:rsidR="004F004C" w:rsidRPr="00700380">
          <w:rPr>
            <w:rStyle w:val="a7"/>
            <w:rFonts w:ascii="Arial Unicode MS" w:eastAsia="Arial Unicode MS" w:hAnsi="Arial Unicode MS" w:cs="Arial Unicode MS"/>
            <w:noProof/>
          </w:rPr>
          <w:t>4.1.</w:t>
        </w:r>
        <w:r w:rsidR="004F004C">
          <w:rPr>
            <w:rFonts w:asciiTheme="minorHAnsi" w:eastAsiaTheme="minorEastAsia" w:hAnsiTheme="minorHAnsi" w:cstheme="minorBidi"/>
            <w:noProof/>
            <w:szCs w:val="22"/>
          </w:rPr>
          <w:tab/>
        </w:r>
        <w:r w:rsidR="004F004C" w:rsidRPr="00700380">
          <w:rPr>
            <w:rStyle w:val="a7"/>
            <w:rFonts w:hint="eastAsia"/>
            <w:noProof/>
          </w:rPr>
          <w:t>基础框架</w:t>
        </w:r>
        <w:r w:rsidR="004F004C">
          <w:rPr>
            <w:noProof/>
            <w:webHidden/>
          </w:rPr>
          <w:tab/>
        </w:r>
        <w:r>
          <w:rPr>
            <w:noProof/>
            <w:webHidden/>
          </w:rPr>
          <w:fldChar w:fldCharType="begin"/>
        </w:r>
        <w:r w:rsidR="004F004C">
          <w:rPr>
            <w:noProof/>
            <w:webHidden/>
          </w:rPr>
          <w:instrText xml:space="preserve"> PAGEREF _Toc482019706 \h </w:instrText>
        </w:r>
        <w:r>
          <w:rPr>
            <w:noProof/>
            <w:webHidden/>
          </w:rPr>
        </w:r>
        <w:r>
          <w:rPr>
            <w:noProof/>
            <w:webHidden/>
          </w:rPr>
          <w:fldChar w:fldCharType="separate"/>
        </w:r>
        <w:r w:rsidR="004F004C">
          <w:rPr>
            <w:noProof/>
            <w:webHidden/>
          </w:rPr>
          <w:t>5</w:t>
        </w:r>
        <w:r>
          <w:rPr>
            <w:noProof/>
            <w:webHidden/>
          </w:rPr>
          <w:fldChar w:fldCharType="end"/>
        </w:r>
      </w:hyperlink>
    </w:p>
    <w:p w:rsidR="004F004C" w:rsidRDefault="001F4E90">
      <w:pPr>
        <w:pStyle w:val="20"/>
        <w:rPr>
          <w:rFonts w:asciiTheme="minorHAnsi" w:eastAsiaTheme="minorEastAsia" w:hAnsiTheme="minorHAnsi" w:cstheme="minorBidi"/>
          <w:noProof/>
          <w:szCs w:val="22"/>
        </w:rPr>
      </w:pPr>
      <w:hyperlink w:anchor="_Toc482019707" w:history="1">
        <w:r w:rsidR="004F004C" w:rsidRPr="00700380">
          <w:rPr>
            <w:rStyle w:val="a7"/>
            <w:rFonts w:ascii="Arial Unicode MS" w:eastAsia="Arial Unicode MS" w:hAnsi="Arial Unicode MS" w:cs="Arial Unicode MS"/>
            <w:noProof/>
          </w:rPr>
          <w:t>4.2.</w:t>
        </w:r>
        <w:r w:rsidR="004F004C">
          <w:rPr>
            <w:rFonts w:asciiTheme="minorHAnsi" w:eastAsiaTheme="minorEastAsia" w:hAnsiTheme="minorHAnsi" w:cstheme="minorBidi"/>
            <w:noProof/>
            <w:szCs w:val="22"/>
          </w:rPr>
          <w:tab/>
        </w:r>
        <w:r w:rsidR="004F004C" w:rsidRPr="00700380">
          <w:rPr>
            <w:rStyle w:val="a7"/>
            <w:rFonts w:hint="eastAsia"/>
            <w:noProof/>
          </w:rPr>
          <w:t>基础规范，待更新</w:t>
        </w:r>
        <w:r w:rsidR="004F004C">
          <w:rPr>
            <w:noProof/>
            <w:webHidden/>
          </w:rPr>
          <w:tab/>
        </w:r>
        <w:r>
          <w:rPr>
            <w:noProof/>
            <w:webHidden/>
          </w:rPr>
          <w:fldChar w:fldCharType="begin"/>
        </w:r>
        <w:r w:rsidR="004F004C">
          <w:rPr>
            <w:noProof/>
            <w:webHidden/>
          </w:rPr>
          <w:instrText xml:space="preserve"> PAGEREF _Toc482019707 \h </w:instrText>
        </w:r>
        <w:r>
          <w:rPr>
            <w:noProof/>
            <w:webHidden/>
          </w:rPr>
        </w:r>
        <w:r>
          <w:rPr>
            <w:noProof/>
            <w:webHidden/>
          </w:rPr>
          <w:fldChar w:fldCharType="separate"/>
        </w:r>
        <w:r w:rsidR="004F004C">
          <w:rPr>
            <w:noProof/>
            <w:webHidden/>
          </w:rPr>
          <w:t>6</w:t>
        </w:r>
        <w:r>
          <w:rPr>
            <w:noProof/>
            <w:webHidden/>
          </w:rPr>
          <w:fldChar w:fldCharType="end"/>
        </w:r>
      </w:hyperlink>
    </w:p>
    <w:p w:rsidR="00304B1B" w:rsidRDefault="001F4E90" w:rsidP="00304B1B">
      <w:pPr>
        <w:sectPr w:rsidR="00304B1B" w:rsidSect="008D2E01">
          <w:headerReference w:type="default" r:id="rId9"/>
          <w:footerReference w:type="default" r:id="rId10"/>
          <w:pgSz w:w="11906" w:h="16838"/>
          <w:pgMar w:top="1440" w:right="1800" w:bottom="1440" w:left="1800" w:header="851" w:footer="992" w:gutter="0"/>
          <w:pgNumType w:start="1"/>
          <w:cols w:space="425"/>
          <w:docGrid w:type="lines" w:linePitch="312"/>
        </w:sectPr>
      </w:pPr>
      <w:r w:rsidRPr="000A7E79">
        <w:rPr>
          <w:rFonts w:ascii="Arial Unicode MS" w:eastAsia="Arial Unicode MS" w:hAnsi="Arial Unicode MS" w:cs="Arial Unicode MS"/>
        </w:rPr>
        <w:fldChar w:fldCharType="end"/>
      </w:r>
    </w:p>
    <w:p w:rsidR="00D524F8" w:rsidRPr="00D524F8" w:rsidRDefault="00195DF8" w:rsidP="0077413A">
      <w:pPr>
        <w:pStyle w:val="10"/>
        <w:spacing w:before="31" w:after="31"/>
        <w:rPr>
          <w:rFonts w:ascii="宋体" w:hAnsi="宋体"/>
        </w:rPr>
      </w:pPr>
      <w:bookmarkStart w:id="1" w:name="概述"/>
      <w:bookmarkStart w:id="2" w:name="_Toc482019691"/>
      <w:bookmarkEnd w:id="0"/>
      <w:bookmarkEnd w:id="1"/>
      <w:r>
        <w:rPr>
          <w:rFonts w:ascii="宋体" w:hAnsi="宋体" w:hint="eastAsia"/>
        </w:rPr>
        <w:lastRenderedPageBreak/>
        <w:t>项目概述</w:t>
      </w:r>
      <w:bookmarkEnd w:id="2"/>
    </w:p>
    <w:p w:rsidR="00D524F8" w:rsidRPr="007F4F29" w:rsidRDefault="009968C8" w:rsidP="006A2CB5">
      <w:pPr>
        <w:pStyle w:val="2"/>
        <w:spacing w:before="31" w:after="31"/>
      </w:pPr>
      <w:bookmarkStart w:id="3" w:name="编写目的"/>
      <w:bookmarkStart w:id="4" w:name="_Toc482019692"/>
      <w:bookmarkStart w:id="5" w:name="_Toc436445619"/>
      <w:bookmarkEnd w:id="3"/>
      <w:r w:rsidRPr="007F4F29">
        <w:rPr>
          <w:rFonts w:hint="eastAsia"/>
        </w:rPr>
        <w:t>编写目的</w:t>
      </w:r>
      <w:bookmarkEnd w:id="4"/>
    </w:p>
    <w:p w:rsidR="00D524F8" w:rsidRDefault="00C13E25" w:rsidP="007F6164">
      <w:pPr>
        <w:spacing w:line="360" w:lineRule="auto"/>
        <w:ind w:leftChars="200" w:left="420"/>
        <w:rPr>
          <w:rFonts w:asciiTheme="minorEastAsia" w:eastAsiaTheme="minorEastAsia" w:hAnsiTheme="minorEastAsia"/>
        </w:rPr>
      </w:pPr>
      <w:proofErr w:type="gramStart"/>
      <w:r w:rsidRPr="00F61FC9">
        <w:rPr>
          <w:rFonts w:asciiTheme="minorEastAsia" w:eastAsiaTheme="minorEastAsia" w:hAnsiTheme="minorEastAsia" w:hint="eastAsia"/>
        </w:rPr>
        <w:t>编写此</w:t>
      </w:r>
      <w:proofErr w:type="gramEnd"/>
      <w:r w:rsidRPr="00F61FC9">
        <w:rPr>
          <w:rFonts w:asciiTheme="minorEastAsia" w:eastAsiaTheme="minorEastAsia" w:hAnsiTheme="minorEastAsia" w:hint="eastAsia"/>
        </w:rPr>
        <w:t>文档的目的是为了让</w:t>
      </w:r>
      <w:r w:rsidR="00E854CF" w:rsidRPr="00F61FC9">
        <w:rPr>
          <w:rFonts w:asciiTheme="minorEastAsia" w:eastAsiaTheme="minorEastAsia" w:hAnsiTheme="minorEastAsia" w:hint="eastAsia"/>
        </w:rPr>
        <w:t>公司IT人员</w:t>
      </w:r>
      <w:r w:rsidRPr="00F61FC9">
        <w:rPr>
          <w:rFonts w:asciiTheme="minorEastAsia" w:eastAsiaTheme="minorEastAsia" w:hAnsiTheme="minorEastAsia" w:hint="eastAsia"/>
        </w:rPr>
        <w:t>了解</w:t>
      </w:r>
      <w:proofErr w:type="gramStart"/>
      <w:r w:rsidR="00554DB9">
        <w:rPr>
          <w:rFonts w:asciiTheme="minorEastAsia" w:eastAsiaTheme="minorEastAsia" w:hAnsiTheme="minorEastAsia" w:hint="eastAsia"/>
        </w:rPr>
        <w:t>汉钟资产</w:t>
      </w:r>
      <w:proofErr w:type="gramEnd"/>
      <w:r w:rsidR="00554DB9">
        <w:rPr>
          <w:rFonts w:asciiTheme="minorEastAsia" w:eastAsiaTheme="minorEastAsia" w:hAnsiTheme="minorEastAsia" w:hint="eastAsia"/>
        </w:rPr>
        <w:t>管理</w:t>
      </w:r>
      <w:r w:rsidR="006923B8" w:rsidRPr="00F61FC9">
        <w:rPr>
          <w:rFonts w:asciiTheme="minorEastAsia" w:eastAsiaTheme="minorEastAsia" w:hAnsiTheme="minorEastAsia" w:hint="eastAsia"/>
        </w:rPr>
        <w:t>系统</w:t>
      </w:r>
      <w:r w:rsidR="00554DB9">
        <w:rPr>
          <w:rFonts w:asciiTheme="minorEastAsia" w:eastAsiaTheme="minorEastAsia" w:hAnsiTheme="minorEastAsia" w:hint="eastAsia"/>
        </w:rPr>
        <w:t>（以下简称EAM系统）开发环境、规范和技术</w:t>
      </w:r>
      <w:r w:rsidR="006941D0" w:rsidRPr="00F61FC9">
        <w:rPr>
          <w:rFonts w:asciiTheme="minorEastAsia" w:eastAsiaTheme="minorEastAsia" w:hAnsiTheme="minorEastAsia" w:hint="eastAsia"/>
        </w:rPr>
        <w:t>，指导</w:t>
      </w:r>
      <w:r w:rsidR="00E854CF" w:rsidRPr="00F61FC9">
        <w:rPr>
          <w:rFonts w:asciiTheme="minorEastAsia" w:eastAsiaTheme="minorEastAsia" w:hAnsiTheme="minorEastAsia" w:hint="eastAsia"/>
        </w:rPr>
        <w:t>IT人员如何</w:t>
      </w:r>
      <w:r w:rsidR="00554DB9">
        <w:rPr>
          <w:rFonts w:asciiTheme="minorEastAsia" w:eastAsiaTheme="minorEastAsia" w:hAnsiTheme="minorEastAsia" w:hint="eastAsia"/>
        </w:rPr>
        <w:t>开发、</w:t>
      </w:r>
      <w:r w:rsidR="00E854CF" w:rsidRPr="00F61FC9">
        <w:rPr>
          <w:rFonts w:asciiTheme="minorEastAsia" w:eastAsiaTheme="minorEastAsia" w:hAnsiTheme="minorEastAsia" w:hint="eastAsia"/>
        </w:rPr>
        <w:t>测试</w:t>
      </w:r>
      <w:r w:rsidR="00554DB9">
        <w:rPr>
          <w:rFonts w:asciiTheme="minorEastAsia" w:eastAsiaTheme="minorEastAsia" w:hAnsiTheme="minorEastAsia" w:hint="eastAsia"/>
        </w:rPr>
        <w:t>和使用EAM</w:t>
      </w:r>
      <w:r w:rsidR="00E854CF" w:rsidRPr="00F61FC9">
        <w:rPr>
          <w:rFonts w:asciiTheme="minorEastAsia" w:eastAsiaTheme="minorEastAsia" w:hAnsiTheme="minorEastAsia" w:hint="eastAsia"/>
        </w:rPr>
        <w:t>系统。</w:t>
      </w:r>
    </w:p>
    <w:p w:rsidR="00BA4D90" w:rsidRDefault="008F4ECF" w:rsidP="00BA4D90">
      <w:pPr>
        <w:pStyle w:val="2"/>
        <w:spacing w:before="31" w:after="31"/>
        <w:rPr>
          <w:rFonts w:asciiTheme="minorEastAsia" w:eastAsiaTheme="minorEastAsia" w:hAnsiTheme="minorEastAsia"/>
        </w:rPr>
      </w:pPr>
      <w:bookmarkStart w:id="6" w:name="项目概述"/>
      <w:bookmarkStart w:id="7" w:name="_Toc482019693"/>
      <w:bookmarkEnd w:id="6"/>
      <w:r>
        <w:rPr>
          <w:rFonts w:asciiTheme="minorEastAsia" w:eastAsiaTheme="minorEastAsia" w:hAnsiTheme="minorEastAsia" w:hint="eastAsia"/>
        </w:rPr>
        <w:t>项目</w:t>
      </w:r>
      <w:r w:rsidR="00F160F9">
        <w:rPr>
          <w:rFonts w:asciiTheme="minorEastAsia" w:eastAsiaTheme="minorEastAsia" w:hAnsiTheme="minorEastAsia" w:hint="eastAsia"/>
        </w:rPr>
        <w:t>概述</w:t>
      </w:r>
      <w:bookmarkEnd w:id="7"/>
    </w:p>
    <w:p w:rsidR="00BA4D90" w:rsidRDefault="008F4ECF" w:rsidP="00BA4D90">
      <w:pPr>
        <w:spacing w:line="360" w:lineRule="auto"/>
        <w:ind w:leftChars="200" w:left="420"/>
      </w:pPr>
      <w:r>
        <w:rPr>
          <w:rFonts w:hint="eastAsia"/>
        </w:rPr>
        <w:t>整合现有的资产管理软件，将分散式资产管理整合为集中式资产管理，满足公司新的资产管理需求</w:t>
      </w:r>
      <w:r w:rsidR="009B5B75">
        <w:rPr>
          <w:rFonts w:hint="eastAsia"/>
        </w:rPr>
        <w:t>，实现一个系统管理多个公司资产</w:t>
      </w:r>
      <w:r w:rsidR="00F160F9">
        <w:rPr>
          <w:rFonts w:hint="eastAsia"/>
        </w:rPr>
        <w:t>，既要能按公司别管理，又要能实现公司间资产调拨</w:t>
      </w:r>
      <w:r w:rsidR="009B5B75">
        <w:rPr>
          <w:rFonts w:hint="eastAsia"/>
        </w:rPr>
        <w:t>。</w:t>
      </w:r>
    </w:p>
    <w:p w:rsidR="00A95003" w:rsidRPr="00BA4D90" w:rsidRDefault="00F160F9" w:rsidP="00BA4D90">
      <w:pPr>
        <w:spacing w:line="360" w:lineRule="auto"/>
        <w:ind w:leftChars="200" w:left="420"/>
      </w:pPr>
      <w:r>
        <w:rPr>
          <w:rFonts w:hint="eastAsia"/>
        </w:rPr>
        <w:t>新的资产管理系统项目</w:t>
      </w:r>
      <w:r w:rsidR="009C3689">
        <w:rPr>
          <w:rFonts w:hint="eastAsia"/>
        </w:rPr>
        <w:t>名称</w:t>
      </w:r>
      <w:proofErr w:type="spellStart"/>
      <w:r>
        <w:rPr>
          <w:rFonts w:hint="eastAsia"/>
        </w:rPr>
        <w:t>Hanbell</w:t>
      </w:r>
      <w:proofErr w:type="spellEnd"/>
      <w:r>
        <w:rPr>
          <w:rFonts w:hint="eastAsia"/>
        </w:rPr>
        <w:t>-EAM</w:t>
      </w:r>
      <w:r>
        <w:rPr>
          <w:rFonts w:hint="eastAsia"/>
        </w:rPr>
        <w:t>，归属于</w:t>
      </w:r>
      <w:proofErr w:type="spellStart"/>
      <w:r>
        <w:rPr>
          <w:rFonts w:hint="eastAsia"/>
        </w:rPr>
        <w:t>Hanbell</w:t>
      </w:r>
      <w:proofErr w:type="spellEnd"/>
      <w:r>
        <w:rPr>
          <w:rFonts w:hint="eastAsia"/>
        </w:rPr>
        <w:t>-EAP</w:t>
      </w:r>
      <w:r w:rsidR="00015482">
        <w:rPr>
          <w:rFonts w:hint="eastAsia"/>
        </w:rPr>
        <w:t>（以下简称</w:t>
      </w:r>
      <w:r w:rsidR="00015482">
        <w:rPr>
          <w:rFonts w:hint="eastAsia"/>
        </w:rPr>
        <w:t>EAP</w:t>
      </w:r>
      <w:r w:rsidR="00015482">
        <w:rPr>
          <w:rFonts w:hint="eastAsia"/>
        </w:rPr>
        <w:t>）</w:t>
      </w:r>
      <w:r>
        <w:rPr>
          <w:rFonts w:hint="eastAsia"/>
        </w:rPr>
        <w:t>，是</w:t>
      </w:r>
      <w:r>
        <w:rPr>
          <w:rFonts w:hint="eastAsia"/>
        </w:rPr>
        <w:t>EAP</w:t>
      </w:r>
      <w:r>
        <w:rPr>
          <w:rFonts w:hint="eastAsia"/>
        </w:rPr>
        <w:t>下的</w:t>
      </w:r>
      <w:proofErr w:type="gramStart"/>
      <w:r>
        <w:rPr>
          <w:rFonts w:hint="eastAsia"/>
        </w:rPr>
        <w:t>一</w:t>
      </w:r>
      <w:proofErr w:type="gramEnd"/>
      <w:r>
        <w:rPr>
          <w:rFonts w:hint="eastAsia"/>
        </w:rPr>
        <w:t>个子项目，简称</w:t>
      </w:r>
      <w:r>
        <w:rPr>
          <w:rFonts w:hint="eastAsia"/>
        </w:rPr>
        <w:t>EAM</w:t>
      </w:r>
      <w:r>
        <w:rPr>
          <w:rFonts w:hint="eastAsia"/>
        </w:rPr>
        <w:t>，</w:t>
      </w:r>
      <w:r w:rsidR="009C3689">
        <w:rPr>
          <w:rFonts w:hint="eastAsia"/>
        </w:rPr>
        <w:t>代号</w:t>
      </w:r>
      <w:r w:rsidR="004A78C1">
        <w:rPr>
          <w:rFonts w:hint="eastAsia"/>
        </w:rPr>
        <w:t>Golden Crow</w:t>
      </w:r>
    </w:p>
    <w:p w:rsidR="00D524F8" w:rsidRPr="007F4F29" w:rsidRDefault="009968C8" w:rsidP="006A2CB5">
      <w:pPr>
        <w:pStyle w:val="2"/>
        <w:spacing w:before="31" w:after="31"/>
      </w:pPr>
      <w:bookmarkStart w:id="8" w:name="_Toc482019694"/>
      <w:bookmarkEnd w:id="5"/>
      <w:r w:rsidRPr="007F4F29">
        <w:rPr>
          <w:rFonts w:hint="eastAsia"/>
        </w:rPr>
        <w:t>参考资料</w:t>
      </w:r>
      <w:bookmarkEnd w:id="8"/>
    </w:p>
    <w:p w:rsidR="00713DAD" w:rsidRPr="00C53E24" w:rsidRDefault="00554DB9" w:rsidP="00554DB9">
      <w:pPr>
        <w:spacing w:line="360" w:lineRule="auto"/>
        <w:ind w:leftChars="200" w:left="420"/>
        <w:rPr>
          <w:rFonts w:asciiTheme="minorEastAsia" w:eastAsiaTheme="minorEastAsia" w:hAnsiTheme="minorEastAsia"/>
          <w:szCs w:val="21"/>
          <w:highlight w:val="yellow"/>
        </w:rPr>
      </w:pPr>
      <w:r>
        <w:rPr>
          <w:rFonts w:asciiTheme="minorEastAsia" w:eastAsiaTheme="minorEastAsia" w:hAnsiTheme="minorEastAsia" w:hint="eastAsia"/>
          <w:szCs w:val="21"/>
          <w:highlight w:val="yellow"/>
        </w:rPr>
        <w:t>待更新</w:t>
      </w:r>
    </w:p>
    <w:p w:rsidR="00304B1B" w:rsidRDefault="00E854CF" w:rsidP="00095331">
      <w:pPr>
        <w:pStyle w:val="2"/>
        <w:spacing w:before="31" w:after="31"/>
      </w:pPr>
      <w:bookmarkStart w:id="9" w:name="开发环境"/>
      <w:bookmarkStart w:id="10" w:name="_Toc482019695"/>
      <w:bookmarkEnd w:id="9"/>
      <w:r>
        <w:rPr>
          <w:rFonts w:hint="eastAsia"/>
        </w:rPr>
        <w:t>开发环境</w:t>
      </w:r>
      <w:bookmarkEnd w:id="10"/>
    </w:p>
    <w:tbl>
      <w:tblPr>
        <w:tblStyle w:val="ab"/>
        <w:tblW w:w="8221" w:type="dxa"/>
        <w:tblInd w:w="534" w:type="dxa"/>
        <w:tblLook w:val="04A0"/>
      </w:tblPr>
      <w:tblGrid>
        <w:gridCol w:w="1842"/>
        <w:gridCol w:w="6379"/>
      </w:tblGrid>
      <w:tr w:rsidR="00554DB9" w:rsidRPr="00BE32FA" w:rsidTr="00A95003">
        <w:tc>
          <w:tcPr>
            <w:tcW w:w="1842" w:type="dxa"/>
            <w:shd w:val="clear" w:color="auto" w:fill="BFBFBF" w:themeFill="background1" w:themeFillShade="BF"/>
          </w:tcPr>
          <w:p w:rsidR="00554DB9" w:rsidRPr="00BE32FA" w:rsidRDefault="00554DB9" w:rsidP="00554DB9">
            <w:pPr>
              <w:pStyle w:val="a0"/>
              <w:spacing w:line="360" w:lineRule="auto"/>
              <w:ind w:firstLineChars="0" w:firstLine="0"/>
              <w:jc w:val="center"/>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名称</w:t>
            </w:r>
          </w:p>
        </w:tc>
        <w:tc>
          <w:tcPr>
            <w:tcW w:w="6379" w:type="dxa"/>
            <w:shd w:val="clear" w:color="auto" w:fill="BFBFBF" w:themeFill="background1" w:themeFillShade="BF"/>
          </w:tcPr>
          <w:p w:rsidR="00554DB9" w:rsidRPr="00BE32FA" w:rsidRDefault="00554DB9" w:rsidP="00554DB9">
            <w:pPr>
              <w:pStyle w:val="a0"/>
              <w:spacing w:line="360" w:lineRule="auto"/>
              <w:ind w:firstLineChars="0" w:firstLine="0"/>
              <w:jc w:val="left"/>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描述</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开发语言</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开发工具</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proofErr w:type="spellStart"/>
            <w:r w:rsidRPr="00BE32FA">
              <w:rPr>
                <w:rFonts w:asciiTheme="minorEastAsia" w:eastAsiaTheme="minorEastAsia" w:hAnsiTheme="minorEastAsia" w:hint="eastAsia"/>
                <w:sz w:val="21"/>
                <w:szCs w:val="21"/>
              </w:rPr>
              <w:t>NetBeans</w:t>
            </w:r>
            <w:proofErr w:type="spellEnd"/>
            <w:r w:rsidR="00B3281E" w:rsidRPr="00BE32FA">
              <w:rPr>
                <w:rFonts w:asciiTheme="minorEastAsia" w:eastAsiaTheme="minorEastAsia" w:hAnsiTheme="minorEastAsia" w:hint="eastAsia"/>
                <w:sz w:val="21"/>
                <w:szCs w:val="21"/>
              </w:rPr>
              <w:t xml:space="preserve"> 8.1</w:t>
            </w:r>
            <w:r w:rsidR="00053556">
              <w:rPr>
                <w:rFonts w:asciiTheme="minorEastAsia" w:eastAsiaTheme="minorEastAsia" w:hAnsiTheme="minorEastAsia" w:hint="eastAsia"/>
                <w:sz w:val="21"/>
                <w:szCs w:val="21"/>
              </w:rPr>
              <w:t>+</w:t>
            </w:r>
            <w:r w:rsidR="000D499E">
              <w:rPr>
                <w:rFonts w:asciiTheme="minorEastAsia" w:eastAsiaTheme="minorEastAsia" w:hAnsiTheme="minorEastAsia" w:hint="eastAsia"/>
                <w:sz w:val="21"/>
                <w:szCs w:val="21"/>
              </w:rPr>
              <w:t>（Java EE</w:t>
            </w:r>
            <w:r w:rsidR="00DE12DD">
              <w:rPr>
                <w:rFonts w:asciiTheme="minorEastAsia" w:eastAsiaTheme="minorEastAsia" w:hAnsiTheme="minorEastAsia" w:hint="eastAsia"/>
                <w:sz w:val="21"/>
                <w:szCs w:val="21"/>
              </w:rPr>
              <w:t>开发</w:t>
            </w:r>
            <w:r w:rsidR="000D499E">
              <w:rPr>
                <w:rFonts w:asciiTheme="minorEastAsia" w:eastAsiaTheme="minorEastAsia" w:hAnsiTheme="minorEastAsia" w:hint="eastAsia"/>
                <w:sz w:val="21"/>
                <w:szCs w:val="21"/>
              </w:rPr>
              <w:t>）</w:t>
            </w:r>
            <w:r w:rsidR="00B3281E" w:rsidRPr="00BE32FA">
              <w:rPr>
                <w:rFonts w:asciiTheme="minorEastAsia" w:eastAsiaTheme="minorEastAsia" w:hAnsiTheme="minorEastAsia" w:hint="eastAsia"/>
                <w:sz w:val="21"/>
                <w:szCs w:val="21"/>
              </w:rPr>
              <w:t>和 Eclipse</w:t>
            </w:r>
            <w:r w:rsidR="000D499E">
              <w:rPr>
                <w:rFonts w:asciiTheme="minorEastAsia" w:eastAsiaTheme="minorEastAsia" w:hAnsiTheme="minorEastAsia" w:hint="eastAsia"/>
                <w:sz w:val="21"/>
                <w:szCs w:val="21"/>
              </w:rPr>
              <w:t>（BIRT报表</w:t>
            </w:r>
            <w:r w:rsidR="005B51B7">
              <w:rPr>
                <w:rFonts w:asciiTheme="minorEastAsia" w:eastAsiaTheme="minorEastAsia" w:hAnsiTheme="minorEastAsia" w:hint="eastAsia"/>
                <w:sz w:val="21"/>
                <w:szCs w:val="21"/>
              </w:rPr>
              <w:t>设计</w:t>
            </w:r>
            <w:r w:rsidR="000D499E">
              <w:rPr>
                <w:rFonts w:asciiTheme="minorEastAsia" w:eastAsiaTheme="minorEastAsia" w:hAnsiTheme="minorEastAsia" w:hint="eastAsia"/>
                <w:sz w:val="21"/>
                <w:szCs w:val="21"/>
              </w:rPr>
              <w:t>）</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数据库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MySQL5.7（选择</w:t>
            </w:r>
            <w:proofErr w:type="spellStart"/>
            <w:r w:rsidRPr="00BE32FA">
              <w:rPr>
                <w:rFonts w:asciiTheme="minorEastAsia" w:eastAsiaTheme="minorEastAsia" w:hAnsiTheme="minorEastAsia" w:hint="eastAsia"/>
                <w:sz w:val="21"/>
                <w:szCs w:val="21"/>
              </w:rPr>
              <w:t>MySQL</w:t>
            </w:r>
            <w:proofErr w:type="spellEnd"/>
            <w:r w:rsidRPr="00BE32FA">
              <w:rPr>
                <w:rFonts w:asciiTheme="minorEastAsia" w:eastAsiaTheme="minorEastAsia" w:hAnsiTheme="minorEastAsia" w:hint="eastAsia"/>
                <w:sz w:val="21"/>
                <w:szCs w:val="21"/>
              </w:rPr>
              <w:t>是为了以后支持</w:t>
            </w:r>
            <w:proofErr w:type="spellStart"/>
            <w:r w:rsidRPr="00BE32FA">
              <w:rPr>
                <w:rFonts w:asciiTheme="minorEastAsia" w:eastAsiaTheme="minorEastAsia" w:hAnsiTheme="minorEastAsia" w:hint="eastAsia"/>
                <w:sz w:val="21"/>
                <w:szCs w:val="21"/>
              </w:rPr>
              <w:t>OpenShift</w:t>
            </w:r>
            <w:proofErr w:type="spellEnd"/>
            <w:r w:rsidRPr="00BE32FA">
              <w:rPr>
                <w:rFonts w:asciiTheme="minorEastAsia" w:eastAsiaTheme="minorEastAsia" w:hAnsiTheme="minorEastAsia" w:hint="eastAsia"/>
                <w:sz w:val="21"/>
                <w:szCs w:val="21"/>
              </w:rPr>
              <w:t>开发）</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相关技术</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Java EE、JPA + EJB + JSF</w:t>
            </w:r>
          </w:p>
        </w:tc>
      </w:tr>
      <w:tr w:rsidR="00554DB9" w:rsidRPr="00BE32FA" w:rsidTr="00A95003">
        <w:tc>
          <w:tcPr>
            <w:tcW w:w="1842"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第三方</w:t>
            </w:r>
            <w:r w:rsidR="00CD27A0" w:rsidRPr="00BE32FA">
              <w:rPr>
                <w:rFonts w:asciiTheme="minorEastAsia" w:eastAsiaTheme="minorEastAsia" w:hAnsiTheme="minorEastAsia" w:hint="eastAsia"/>
                <w:sz w:val="21"/>
                <w:szCs w:val="21"/>
              </w:rPr>
              <w:t>控件</w:t>
            </w:r>
            <w:r w:rsidRPr="00BE32FA">
              <w:rPr>
                <w:rFonts w:asciiTheme="minorEastAsia" w:eastAsiaTheme="minorEastAsia" w:hAnsiTheme="minorEastAsia" w:hint="eastAsia"/>
                <w:sz w:val="21"/>
                <w:szCs w:val="21"/>
              </w:rPr>
              <w:t>库</w:t>
            </w:r>
          </w:p>
        </w:tc>
        <w:tc>
          <w:tcPr>
            <w:tcW w:w="6379" w:type="dxa"/>
          </w:tcPr>
          <w:p w:rsidR="00554DB9" w:rsidRPr="00BE32FA" w:rsidRDefault="00554DB9" w:rsidP="00BA4D90">
            <w:pPr>
              <w:pStyle w:val="a0"/>
              <w:spacing w:line="360" w:lineRule="auto"/>
              <w:ind w:firstLineChars="0" w:firstLine="0"/>
              <w:rPr>
                <w:rFonts w:asciiTheme="minorEastAsia" w:eastAsiaTheme="minorEastAsia" w:hAnsiTheme="minorEastAsia"/>
                <w:sz w:val="21"/>
                <w:szCs w:val="21"/>
              </w:rPr>
            </w:pPr>
            <w:r w:rsidRPr="00BE32FA">
              <w:rPr>
                <w:rFonts w:asciiTheme="minorEastAsia" w:eastAsiaTheme="minorEastAsia" w:hAnsiTheme="minorEastAsia" w:hint="eastAsia"/>
                <w:sz w:val="21"/>
                <w:szCs w:val="21"/>
              </w:rPr>
              <w:t>PrimeFaces6.0</w:t>
            </w:r>
          </w:p>
        </w:tc>
      </w:tr>
    </w:tbl>
    <w:p w:rsidR="00554DB9" w:rsidRPr="00554DB9" w:rsidRDefault="00554DB9" w:rsidP="00554DB9">
      <w:pPr>
        <w:pStyle w:val="a0"/>
        <w:spacing w:line="360" w:lineRule="auto"/>
        <w:ind w:firstLineChars="0"/>
        <w:rPr>
          <w:rFonts w:asciiTheme="minorEastAsia" w:eastAsiaTheme="minorEastAsia" w:hAnsiTheme="minorEastAsia"/>
          <w:sz w:val="21"/>
          <w:szCs w:val="21"/>
          <w:highlight w:val="yellow"/>
        </w:rPr>
      </w:pPr>
    </w:p>
    <w:p w:rsidR="00511C56" w:rsidRPr="00511C56" w:rsidRDefault="00511C56" w:rsidP="00CD27A0">
      <w:pPr>
        <w:pStyle w:val="a0"/>
        <w:spacing w:line="360" w:lineRule="auto"/>
        <w:ind w:firstLineChars="0"/>
        <w:rPr>
          <w:rFonts w:asciiTheme="minorEastAsia" w:eastAsiaTheme="minorEastAsia" w:hAnsiTheme="minorEastAsia"/>
          <w:sz w:val="21"/>
          <w:szCs w:val="21"/>
          <w:highlight w:val="yellow"/>
        </w:rPr>
      </w:pPr>
      <w:r>
        <w:rPr>
          <w:rFonts w:asciiTheme="minorEastAsia" w:eastAsiaTheme="minorEastAsia" w:hAnsiTheme="minorEastAsia" w:hint="eastAsia"/>
          <w:sz w:val="21"/>
          <w:szCs w:val="21"/>
          <w:highlight w:val="yellow"/>
        </w:rPr>
        <w:t>安装文件暂存路径：</w:t>
      </w:r>
      <w:r w:rsidR="001F4E90">
        <w:fldChar w:fldCharType="begin"/>
      </w:r>
      <w:r w:rsidR="00C37991">
        <w:instrText>HYPERLINK "file:///\\\\172.16.10.75\\172.16.10.4\\Mis\\C0160"</w:instrText>
      </w:r>
      <w:r w:rsidR="001F4E90">
        <w:fldChar w:fldCharType="separate"/>
      </w:r>
      <w:r w:rsidRPr="006F3262">
        <w:rPr>
          <w:rStyle w:val="a7"/>
          <w:rFonts w:asciiTheme="minorEastAsia" w:eastAsiaTheme="minorEastAsia" w:hAnsiTheme="minorEastAsia"/>
          <w:sz w:val="21"/>
          <w:szCs w:val="21"/>
        </w:rPr>
        <w:t>\\172.16.10.75\172.16.10.4\Mis\C0160</w:t>
      </w:r>
      <w:r w:rsidR="001F4E90">
        <w:fldChar w:fldCharType="end"/>
      </w:r>
    </w:p>
    <w:p w:rsidR="00511C56" w:rsidRDefault="00511C56" w:rsidP="00511C56">
      <w:pPr>
        <w:pStyle w:val="a0"/>
        <w:spacing w:line="360" w:lineRule="auto"/>
        <w:ind w:left="420" w:firstLineChars="0" w:firstLine="0"/>
        <w:rPr>
          <w:rFonts w:asciiTheme="minorEastAsia" w:eastAsiaTheme="minorEastAsia" w:hAnsiTheme="minorEastAsia"/>
          <w:sz w:val="21"/>
          <w:szCs w:val="21"/>
          <w:highlight w:val="yellow"/>
        </w:rPr>
      </w:pPr>
    </w:p>
    <w:p w:rsidR="00A95003" w:rsidRDefault="00A95003"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F0333F" w:rsidRDefault="00F0333F" w:rsidP="00511C56">
      <w:pPr>
        <w:pStyle w:val="a0"/>
        <w:spacing w:line="360" w:lineRule="auto"/>
        <w:ind w:left="420" w:firstLineChars="0" w:firstLine="0"/>
        <w:rPr>
          <w:rFonts w:asciiTheme="minorEastAsia" w:eastAsiaTheme="minorEastAsia" w:hAnsiTheme="minorEastAsia"/>
          <w:sz w:val="21"/>
          <w:szCs w:val="21"/>
          <w:highlight w:val="yellow"/>
        </w:rPr>
      </w:pPr>
    </w:p>
    <w:p w:rsidR="00264FCA" w:rsidRDefault="00264FCA" w:rsidP="00195DF8">
      <w:pPr>
        <w:pStyle w:val="10"/>
        <w:spacing w:before="31" w:after="31"/>
      </w:pPr>
      <w:bookmarkStart w:id="11" w:name="_Toc482019696"/>
      <w:r w:rsidRPr="00195DF8">
        <w:rPr>
          <w:rFonts w:hint="eastAsia"/>
        </w:rPr>
        <w:lastRenderedPageBreak/>
        <w:t>基础概念</w:t>
      </w:r>
      <w:bookmarkEnd w:id="11"/>
    </w:p>
    <w:p w:rsidR="00DF1295" w:rsidRDefault="00DF1295" w:rsidP="00DF1295">
      <w:pPr>
        <w:pStyle w:val="2"/>
        <w:spacing w:before="31" w:after="31"/>
      </w:pPr>
      <w:bookmarkStart w:id="12" w:name="_Toc482019697"/>
      <w:r>
        <w:rPr>
          <w:rFonts w:hint="eastAsia"/>
        </w:rPr>
        <w:t>资产状态</w:t>
      </w:r>
      <w:bookmarkEnd w:id="12"/>
    </w:p>
    <w:p w:rsidR="00F0333F" w:rsidRPr="00DF1295" w:rsidRDefault="00F0333F" w:rsidP="00DF1295">
      <w:pPr>
        <w:pStyle w:val="a0"/>
        <w:spacing w:line="360" w:lineRule="auto"/>
        <w:ind w:firstLineChars="0"/>
        <w:rPr>
          <w:sz w:val="21"/>
          <w:szCs w:val="21"/>
        </w:rPr>
      </w:pPr>
      <w:r w:rsidRPr="00DF1295">
        <w:rPr>
          <w:rFonts w:hint="eastAsia"/>
          <w:sz w:val="21"/>
          <w:szCs w:val="21"/>
        </w:rPr>
        <w:t>资产</w:t>
      </w:r>
      <w:r w:rsidR="00A61DE3" w:rsidRPr="00DF1295">
        <w:rPr>
          <w:rFonts w:hint="eastAsia"/>
          <w:sz w:val="21"/>
          <w:szCs w:val="21"/>
        </w:rPr>
        <w:t>在管理过程中分成“未</w:t>
      </w:r>
      <w:r w:rsidR="0053267C" w:rsidRPr="00DF1295">
        <w:rPr>
          <w:rFonts w:hint="eastAsia"/>
          <w:sz w:val="21"/>
          <w:szCs w:val="21"/>
        </w:rPr>
        <w:t>使用</w:t>
      </w:r>
      <w:r w:rsidR="00A61DE3" w:rsidRPr="00DF1295">
        <w:rPr>
          <w:rFonts w:hint="eastAsia"/>
          <w:sz w:val="21"/>
          <w:szCs w:val="21"/>
        </w:rPr>
        <w:t>”</w:t>
      </w:r>
      <w:r w:rsidR="0053267C" w:rsidRPr="00DF1295">
        <w:rPr>
          <w:rFonts w:hint="eastAsia"/>
          <w:sz w:val="21"/>
          <w:szCs w:val="21"/>
        </w:rPr>
        <w:t>、“已使用”、“已报废”三种状态，分别定义如下：</w:t>
      </w:r>
    </w:p>
    <w:p w:rsidR="0053267C" w:rsidRDefault="0053267C" w:rsidP="0053267C">
      <w:pPr>
        <w:pStyle w:val="a0"/>
        <w:numPr>
          <w:ilvl w:val="0"/>
          <w:numId w:val="42"/>
        </w:numPr>
        <w:spacing w:line="360" w:lineRule="auto"/>
        <w:ind w:firstLineChars="0"/>
        <w:rPr>
          <w:sz w:val="21"/>
          <w:szCs w:val="21"/>
        </w:rPr>
      </w:pPr>
      <w:r w:rsidRPr="0053267C">
        <w:rPr>
          <w:rFonts w:hint="eastAsia"/>
          <w:b/>
          <w:sz w:val="21"/>
          <w:szCs w:val="21"/>
        </w:rPr>
        <w:t>未使用</w:t>
      </w:r>
      <w:r>
        <w:rPr>
          <w:rFonts w:hint="eastAsia"/>
          <w:sz w:val="21"/>
          <w:szCs w:val="21"/>
        </w:rPr>
        <w:t>：资产验收后还未被领用前的状态，库存在相关资产对应的计成本仓，此时还未开始计提折旧</w:t>
      </w:r>
    </w:p>
    <w:p w:rsidR="0053267C" w:rsidRDefault="0053267C" w:rsidP="0053267C">
      <w:pPr>
        <w:pStyle w:val="a0"/>
        <w:numPr>
          <w:ilvl w:val="0"/>
          <w:numId w:val="42"/>
        </w:numPr>
        <w:spacing w:line="360" w:lineRule="auto"/>
        <w:ind w:firstLineChars="0"/>
        <w:rPr>
          <w:sz w:val="21"/>
          <w:szCs w:val="21"/>
        </w:rPr>
      </w:pPr>
      <w:r w:rsidRPr="0053267C">
        <w:rPr>
          <w:rFonts w:hint="eastAsia"/>
          <w:b/>
          <w:sz w:val="21"/>
          <w:szCs w:val="21"/>
        </w:rPr>
        <w:t>已使用</w:t>
      </w:r>
      <w:r>
        <w:rPr>
          <w:rFonts w:hint="eastAsia"/>
          <w:sz w:val="21"/>
          <w:szCs w:val="21"/>
        </w:rPr>
        <w:t>：资产领用后的状态，库存从计成本仓转入不计成本仓，也开始计提折旧，</w:t>
      </w:r>
    </w:p>
    <w:p w:rsidR="0053267C" w:rsidRDefault="0053267C" w:rsidP="0053267C">
      <w:pPr>
        <w:pStyle w:val="a0"/>
        <w:spacing w:line="360" w:lineRule="auto"/>
        <w:ind w:left="840" w:firstLineChars="0" w:firstLine="0"/>
        <w:rPr>
          <w:sz w:val="21"/>
          <w:szCs w:val="21"/>
        </w:rPr>
      </w:pPr>
      <w:r>
        <w:rPr>
          <w:rFonts w:hint="eastAsia"/>
          <w:sz w:val="21"/>
          <w:szCs w:val="21"/>
        </w:rPr>
        <w:t>之后发生变更使用部门、使用人，状态和仓库不做变更，直到进行资产报废</w:t>
      </w:r>
      <w:r w:rsidR="00D419AB">
        <w:rPr>
          <w:rFonts w:hint="eastAsia"/>
          <w:sz w:val="21"/>
          <w:szCs w:val="21"/>
        </w:rPr>
        <w:t>。</w:t>
      </w:r>
    </w:p>
    <w:p w:rsidR="00D419AB" w:rsidRPr="00DF1295" w:rsidRDefault="00D419AB" w:rsidP="00D419AB">
      <w:pPr>
        <w:pStyle w:val="a0"/>
        <w:numPr>
          <w:ilvl w:val="0"/>
          <w:numId w:val="42"/>
        </w:numPr>
        <w:spacing w:line="360" w:lineRule="auto"/>
        <w:ind w:firstLineChars="0"/>
        <w:rPr>
          <w:b/>
          <w:sz w:val="21"/>
          <w:szCs w:val="21"/>
        </w:rPr>
      </w:pPr>
      <w:r w:rsidRPr="00D419AB">
        <w:rPr>
          <w:rFonts w:hint="eastAsia"/>
          <w:b/>
          <w:sz w:val="21"/>
          <w:szCs w:val="21"/>
        </w:rPr>
        <w:t>已报废：</w:t>
      </w:r>
      <w:r>
        <w:rPr>
          <w:rFonts w:hint="eastAsia"/>
          <w:sz w:val="21"/>
          <w:szCs w:val="21"/>
        </w:rPr>
        <w:t>资产进行报废后的状态，库存可以从不计成本仓转入不计成本报废仓，</w:t>
      </w:r>
      <w:r w:rsidR="00421C7E">
        <w:rPr>
          <w:rFonts w:hint="eastAsia"/>
          <w:sz w:val="21"/>
          <w:szCs w:val="21"/>
        </w:rPr>
        <w:t>待</w:t>
      </w:r>
      <w:r>
        <w:rPr>
          <w:rFonts w:hint="eastAsia"/>
          <w:sz w:val="21"/>
          <w:szCs w:val="21"/>
        </w:rPr>
        <w:t>处置后减少库存。</w:t>
      </w:r>
    </w:p>
    <w:p w:rsidR="00DF1295" w:rsidRDefault="002F46E1" w:rsidP="002F46E1">
      <w:pPr>
        <w:pStyle w:val="2"/>
        <w:spacing w:before="31" w:after="31"/>
      </w:pPr>
      <w:bookmarkStart w:id="13" w:name="_Toc482019698"/>
      <w:r w:rsidRPr="002F46E1">
        <w:rPr>
          <w:rFonts w:hint="eastAsia"/>
        </w:rPr>
        <w:t>库存</w:t>
      </w:r>
      <w:r>
        <w:rPr>
          <w:rFonts w:hint="eastAsia"/>
        </w:rPr>
        <w:t>进出</w:t>
      </w:r>
      <w:bookmarkEnd w:id="13"/>
    </w:p>
    <w:p w:rsidR="002F46E1" w:rsidRDefault="00317A2D" w:rsidP="002F46E1">
      <w:pPr>
        <w:pStyle w:val="a0"/>
        <w:spacing w:line="360" w:lineRule="auto"/>
        <w:ind w:firstLineChars="0"/>
        <w:rPr>
          <w:sz w:val="21"/>
          <w:szCs w:val="21"/>
        </w:rPr>
      </w:pPr>
      <w:r w:rsidRPr="00317A2D">
        <w:rPr>
          <w:rFonts w:hint="eastAsia"/>
          <w:sz w:val="21"/>
          <w:szCs w:val="21"/>
        </w:rPr>
        <w:t>结合</w:t>
      </w:r>
      <w:r>
        <w:rPr>
          <w:rFonts w:hint="eastAsia"/>
          <w:sz w:val="21"/>
          <w:szCs w:val="21"/>
        </w:rPr>
        <w:t>资产状态概念，</w:t>
      </w:r>
      <w:r>
        <w:rPr>
          <w:rFonts w:hint="eastAsia"/>
          <w:sz w:val="21"/>
          <w:szCs w:val="21"/>
        </w:rPr>
        <w:t>EAM</w:t>
      </w:r>
      <w:r>
        <w:rPr>
          <w:rFonts w:hint="eastAsia"/>
          <w:sz w:val="21"/>
          <w:szCs w:val="21"/>
        </w:rPr>
        <w:t>系统的库存进出也有了简化，资产验收对应</w:t>
      </w:r>
      <w:r w:rsidR="00065749">
        <w:rPr>
          <w:rFonts w:hint="eastAsia"/>
          <w:sz w:val="21"/>
          <w:szCs w:val="21"/>
        </w:rPr>
        <w:t>计成本仓入库；资产领用对应计成本仓出库、不计成本仓入库；资产报废对应</w:t>
      </w:r>
      <w:r w:rsidR="000B3217">
        <w:rPr>
          <w:rFonts w:hint="eastAsia"/>
          <w:sz w:val="21"/>
          <w:szCs w:val="21"/>
        </w:rPr>
        <w:t>不计成本仓出库、入库；资产处置对应不计成本仓出库。</w:t>
      </w:r>
    </w:p>
    <w:p w:rsidR="00F24C9F" w:rsidRPr="00317A2D" w:rsidRDefault="00F24C9F" w:rsidP="002F46E1">
      <w:pPr>
        <w:pStyle w:val="a0"/>
        <w:spacing w:line="360" w:lineRule="auto"/>
        <w:ind w:firstLineChars="0"/>
        <w:rPr>
          <w:sz w:val="21"/>
          <w:szCs w:val="21"/>
        </w:rPr>
      </w:pPr>
      <w:r w:rsidRPr="00E70DF1">
        <w:rPr>
          <w:rFonts w:hint="eastAsia"/>
          <w:sz w:val="21"/>
          <w:szCs w:val="21"/>
        </w:rPr>
        <w:t>资产异动作业</w:t>
      </w:r>
      <w:r>
        <w:rPr>
          <w:rFonts w:hint="eastAsia"/>
          <w:sz w:val="21"/>
          <w:szCs w:val="21"/>
        </w:rPr>
        <w:t>（变更使用部门、使用人、存放地点）与库存进出无关。</w:t>
      </w:r>
    </w:p>
    <w:p w:rsidR="00195DF8" w:rsidRDefault="00F2722D" w:rsidP="00F2722D">
      <w:pPr>
        <w:pStyle w:val="a0"/>
        <w:spacing w:line="360" w:lineRule="auto"/>
        <w:ind w:firstLineChars="0"/>
        <w:rPr>
          <w:sz w:val="21"/>
          <w:szCs w:val="21"/>
        </w:rPr>
      </w:pPr>
      <w:r w:rsidRPr="00E70DF1">
        <w:rPr>
          <w:rFonts w:hint="eastAsia"/>
          <w:sz w:val="21"/>
          <w:szCs w:val="21"/>
        </w:rPr>
        <w:t>资产转移作业</w:t>
      </w:r>
      <w:r>
        <w:rPr>
          <w:rFonts w:hint="eastAsia"/>
          <w:sz w:val="21"/>
          <w:szCs w:val="21"/>
        </w:rPr>
        <w:t>可以理解为转出方是资产处置，转入方是资产验收。</w:t>
      </w:r>
    </w:p>
    <w:p w:rsidR="007609FD" w:rsidRDefault="007609FD" w:rsidP="00F2722D">
      <w:pPr>
        <w:pStyle w:val="a0"/>
        <w:spacing w:line="360" w:lineRule="auto"/>
        <w:ind w:firstLineChars="0"/>
        <w:rPr>
          <w:sz w:val="21"/>
          <w:szCs w:val="21"/>
        </w:rPr>
      </w:pPr>
    </w:p>
    <w:p w:rsidR="00F634B2" w:rsidRDefault="00E85DF5" w:rsidP="00E85DF5">
      <w:pPr>
        <w:pStyle w:val="2"/>
        <w:spacing w:before="31" w:after="31"/>
      </w:pPr>
      <w:bookmarkStart w:id="14" w:name="_Toc482019699"/>
      <w:r w:rsidRPr="00E85DF5">
        <w:rPr>
          <w:rFonts w:hint="eastAsia"/>
        </w:rPr>
        <w:t>盘点方式</w:t>
      </w:r>
      <w:bookmarkEnd w:id="14"/>
    </w:p>
    <w:p w:rsidR="00E85DF5" w:rsidRDefault="0035474B" w:rsidP="00E85DF5">
      <w:pPr>
        <w:pStyle w:val="a0"/>
        <w:spacing w:line="360" w:lineRule="auto"/>
        <w:ind w:firstLineChars="0"/>
        <w:rPr>
          <w:sz w:val="21"/>
          <w:szCs w:val="21"/>
        </w:rPr>
      </w:pPr>
      <w:r>
        <w:rPr>
          <w:rFonts w:hint="eastAsia"/>
          <w:sz w:val="21"/>
          <w:szCs w:val="21"/>
        </w:rPr>
        <w:t>因为不再按人员来设置不同的仓库别进行数量管理，</w:t>
      </w:r>
      <w:r w:rsidR="00401840">
        <w:rPr>
          <w:rFonts w:hint="eastAsia"/>
          <w:sz w:val="21"/>
          <w:szCs w:val="21"/>
        </w:rPr>
        <w:t>盘点作业需要分成按仓库数量进行盘点或按资产卡片进行盘点</w:t>
      </w:r>
    </w:p>
    <w:p w:rsidR="00E85DF5" w:rsidRDefault="00401840" w:rsidP="00E85DF5">
      <w:pPr>
        <w:pStyle w:val="a0"/>
        <w:spacing w:line="360" w:lineRule="auto"/>
        <w:ind w:firstLineChars="0"/>
        <w:rPr>
          <w:sz w:val="21"/>
          <w:szCs w:val="21"/>
        </w:rPr>
      </w:pPr>
      <w:r>
        <w:rPr>
          <w:rFonts w:hint="eastAsia"/>
          <w:sz w:val="21"/>
          <w:szCs w:val="21"/>
        </w:rPr>
        <w:t>刀工量</w:t>
      </w:r>
      <w:proofErr w:type="gramStart"/>
      <w:r>
        <w:rPr>
          <w:rFonts w:hint="eastAsia"/>
          <w:sz w:val="21"/>
          <w:szCs w:val="21"/>
        </w:rPr>
        <w:t>仪如果</w:t>
      </w:r>
      <w:proofErr w:type="gramEnd"/>
      <w:r>
        <w:rPr>
          <w:rFonts w:hint="eastAsia"/>
          <w:sz w:val="21"/>
          <w:szCs w:val="21"/>
        </w:rPr>
        <w:t>没有资产编号的，资产编号</w:t>
      </w:r>
      <w:r w:rsidR="001D71CB">
        <w:rPr>
          <w:rFonts w:hint="eastAsia"/>
          <w:sz w:val="21"/>
          <w:szCs w:val="21"/>
        </w:rPr>
        <w:t>等于</w:t>
      </w:r>
      <w:r>
        <w:rPr>
          <w:rFonts w:hint="eastAsia"/>
          <w:sz w:val="21"/>
          <w:szCs w:val="21"/>
        </w:rPr>
        <w:t>件号</w:t>
      </w: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Default="00E85DF5" w:rsidP="00E85DF5">
      <w:pPr>
        <w:pStyle w:val="a0"/>
        <w:spacing w:line="360" w:lineRule="auto"/>
        <w:ind w:firstLineChars="0"/>
        <w:rPr>
          <w:sz w:val="21"/>
          <w:szCs w:val="21"/>
        </w:rPr>
      </w:pPr>
    </w:p>
    <w:p w:rsidR="00E85DF5" w:rsidRPr="00E85DF5" w:rsidRDefault="00E85DF5" w:rsidP="00E85DF5">
      <w:pPr>
        <w:pStyle w:val="a0"/>
        <w:spacing w:line="360" w:lineRule="auto"/>
        <w:ind w:firstLineChars="0"/>
        <w:rPr>
          <w:sz w:val="21"/>
          <w:szCs w:val="21"/>
        </w:rPr>
      </w:pPr>
    </w:p>
    <w:p w:rsidR="00304B1B" w:rsidRDefault="009B5B75" w:rsidP="0077413A">
      <w:pPr>
        <w:pStyle w:val="10"/>
        <w:spacing w:before="31" w:after="31"/>
      </w:pPr>
      <w:bookmarkStart w:id="15" w:name="功能需求"/>
      <w:bookmarkStart w:id="16" w:name="_Toc482019700"/>
      <w:bookmarkEnd w:id="15"/>
      <w:r>
        <w:rPr>
          <w:rFonts w:hint="eastAsia"/>
        </w:rPr>
        <w:lastRenderedPageBreak/>
        <w:t>功能需求</w:t>
      </w:r>
      <w:bookmarkEnd w:id="16"/>
    </w:p>
    <w:p w:rsidR="0002773B" w:rsidRDefault="00A95003" w:rsidP="006A2CB5">
      <w:pPr>
        <w:pStyle w:val="2"/>
        <w:spacing w:before="31" w:after="31"/>
      </w:pPr>
      <w:bookmarkStart w:id="17" w:name="_Toc482019701"/>
      <w:r>
        <w:rPr>
          <w:rFonts w:hint="eastAsia"/>
        </w:rPr>
        <w:t>功能需求</w:t>
      </w:r>
      <w:r w:rsidR="0002773B">
        <w:rPr>
          <w:rFonts w:hint="eastAsia"/>
        </w:rPr>
        <w:t>分类</w:t>
      </w:r>
      <w:bookmarkEnd w:id="17"/>
    </w:p>
    <w:p w:rsidR="0002773B" w:rsidRPr="00E70DF1" w:rsidRDefault="00A95003" w:rsidP="00A95003">
      <w:pPr>
        <w:pStyle w:val="a0"/>
        <w:spacing w:line="360" w:lineRule="auto"/>
        <w:ind w:firstLineChars="0"/>
        <w:rPr>
          <w:sz w:val="21"/>
          <w:szCs w:val="21"/>
        </w:rPr>
      </w:pPr>
      <w:r w:rsidRPr="00E70DF1">
        <w:rPr>
          <w:rFonts w:hint="eastAsia"/>
          <w:sz w:val="21"/>
          <w:szCs w:val="21"/>
        </w:rPr>
        <w:t>根据日常资产管理涉及的业务流程，系统暂定如下功能</w:t>
      </w:r>
    </w:p>
    <w:p w:rsidR="00AF411A" w:rsidRPr="00E70DF1" w:rsidRDefault="00AF411A" w:rsidP="00AF411A">
      <w:pPr>
        <w:pStyle w:val="a0"/>
        <w:spacing w:line="360" w:lineRule="auto"/>
        <w:ind w:left="780" w:firstLineChars="0" w:firstLine="0"/>
        <w:jc w:val="center"/>
        <w:rPr>
          <w:sz w:val="21"/>
          <w:szCs w:val="21"/>
        </w:rPr>
      </w:pPr>
      <w:bookmarkStart w:id="18" w:name="OLE_LINK10"/>
      <w:bookmarkStart w:id="19" w:name="OLE_LINK11"/>
      <w:r w:rsidRPr="00E70DF1">
        <w:rPr>
          <w:rFonts w:hint="eastAsia"/>
          <w:sz w:val="21"/>
          <w:szCs w:val="21"/>
        </w:rPr>
        <w:t>表</w:t>
      </w:r>
      <w:r w:rsidR="009B5B75" w:rsidRPr="00E70DF1">
        <w:rPr>
          <w:rFonts w:hint="eastAsia"/>
          <w:sz w:val="21"/>
          <w:szCs w:val="21"/>
        </w:rPr>
        <w:t>2-1-</w:t>
      </w:r>
      <w:r w:rsidRPr="00E70DF1">
        <w:rPr>
          <w:rFonts w:hint="eastAsia"/>
          <w:sz w:val="21"/>
          <w:szCs w:val="21"/>
        </w:rPr>
        <w:t>1</w:t>
      </w:r>
      <w:bookmarkEnd w:id="18"/>
      <w:bookmarkEnd w:id="19"/>
    </w:p>
    <w:tbl>
      <w:tblPr>
        <w:tblStyle w:val="ab"/>
        <w:tblW w:w="8221" w:type="dxa"/>
        <w:tblInd w:w="534" w:type="dxa"/>
        <w:tblLook w:val="04A0"/>
      </w:tblPr>
      <w:tblGrid>
        <w:gridCol w:w="1559"/>
        <w:gridCol w:w="1134"/>
        <w:gridCol w:w="1843"/>
        <w:gridCol w:w="3685"/>
      </w:tblGrid>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模块简称</w:t>
            </w:r>
          </w:p>
        </w:tc>
        <w:tc>
          <w:tcPr>
            <w:tcW w:w="1134"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程序编号</w:t>
            </w:r>
          </w:p>
        </w:tc>
        <w:tc>
          <w:tcPr>
            <w:tcW w:w="1843"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程序简称</w:t>
            </w:r>
            <w:r w:rsidR="000B4E08" w:rsidRPr="00E70DF1">
              <w:rPr>
                <w:rFonts w:hint="eastAsia"/>
                <w:sz w:val="21"/>
                <w:szCs w:val="21"/>
              </w:rPr>
              <w:t>/API Path</w:t>
            </w: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功能说明</w:t>
            </w:r>
          </w:p>
        </w:tc>
      </w:tr>
      <w:tr w:rsidR="00A95003" w:rsidRPr="00E70DF1" w:rsidTr="00BB16C6">
        <w:tc>
          <w:tcPr>
            <w:tcW w:w="1559"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系统模块</w:t>
            </w:r>
          </w:p>
        </w:tc>
        <w:tc>
          <w:tcPr>
            <w:tcW w:w="1134" w:type="dxa"/>
          </w:tcPr>
          <w:p w:rsidR="00A95003" w:rsidRPr="00E70DF1" w:rsidRDefault="00A95003" w:rsidP="00BE481E">
            <w:pPr>
              <w:pStyle w:val="a0"/>
              <w:spacing w:line="360" w:lineRule="auto"/>
              <w:ind w:firstLineChars="0" w:firstLine="0"/>
              <w:rPr>
                <w:sz w:val="21"/>
                <w:szCs w:val="21"/>
              </w:rPr>
            </w:pPr>
          </w:p>
        </w:tc>
        <w:tc>
          <w:tcPr>
            <w:tcW w:w="1843" w:type="dxa"/>
          </w:tcPr>
          <w:p w:rsidR="00A95003" w:rsidRPr="00E70DF1" w:rsidRDefault="00A95003" w:rsidP="00BE481E">
            <w:pPr>
              <w:pStyle w:val="a0"/>
              <w:spacing w:line="360" w:lineRule="auto"/>
              <w:ind w:firstLineChars="0" w:firstLine="0"/>
              <w:rPr>
                <w:sz w:val="21"/>
                <w:szCs w:val="21"/>
              </w:rPr>
            </w:pPr>
          </w:p>
        </w:tc>
        <w:tc>
          <w:tcPr>
            <w:tcW w:w="3685" w:type="dxa"/>
          </w:tcPr>
          <w:p w:rsidR="00A95003" w:rsidRPr="00E70DF1" w:rsidRDefault="00A95003" w:rsidP="00BE481E">
            <w:pPr>
              <w:pStyle w:val="a0"/>
              <w:spacing w:line="360" w:lineRule="auto"/>
              <w:ind w:firstLineChars="0" w:firstLine="0"/>
              <w:rPr>
                <w:sz w:val="21"/>
                <w:szCs w:val="21"/>
              </w:rPr>
            </w:pPr>
            <w:r w:rsidRPr="00E70DF1">
              <w:rPr>
                <w:rFonts w:hint="eastAsia"/>
                <w:sz w:val="21"/>
                <w:szCs w:val="21"/>
              </w:rPr>
              <w:t>由</w:t>
            </w:r>
            <w:r w:rsidRPr="00E70DF1">
              <w:rPr>
                <w:rFonts w:hint="eastAsia"/>
                <w:sz w:val="21"/>
                <w:szCs w:val="21"/>
              </w:rPr>
              <w:t>EAP</w:t>
            </w:r>
            <w:r w:rsidRPr="00E70DF1">
              <w:rPr>
                <w:rFonts w:hint="eastAsia"/>
                <w:sz w:val="21"/>
                <w:szCs w:val="21"/>
              </w:rPr>
              <w:t>中的</w:t>
            </w:r>
            <w:proofErr w:type="spellStart"/>
            <w:r w:rsidRPr="00E70DF1">
              <w:rPr>
                <w:rFonts w:hint="eastAsia"/>
                <w:sz w:val="21"/>
                <w:szCs w:val="21"/>
              </w:rPr>
              <w:t>Hanbell</w:t>
            </w:r>
            <w:proofErr w:type="spellEnd"/>
            <w:r w:rsidRPr="00E70DF1">
              <w:rPr>
                <w:rFonts w:hint="eastAsia"/>
                <w:sz w:val="21"/>
                <w:szCs w:val="21"/>
              </w:rPr>
              <w:t>-Admin</w:t>
            </w:r>
            <w:r w:rsidR="00526F25" w:rsidRPr="00E70DF1">
              <w:rPr>
                <w:rFonts w:hint="eastAsia"/>
                <w:sz w:val="21"/>
                <w:szCs w:val="21"/>
              </w:rPr>
              <w:t>子</w:t>
            </w:r>
            <w:r w:rsidRPr="00E70DF1">
              <w:rPr>
                <w:rFonts w:hint="eastAsia"/>
                <w:sz w:val="21"/>
                <w:szCs w:val="21"/>
              </w:rPr>
              <w:t>系统进行统一管理，包括但不限于系统设置、角色设置、权限设置，但</w:t>
            </w:r>
            <w:r w:rsidR="00A21CC4" w:rsidRPr="00E70DF1">
              <w:rPr>
                <w:rFonts w:hint="eastAsia"/>
                <w:sz w:val="21"/>
                <w:szCs w:val="21"/>
              </w:rPr>
              <w:t>EAM</w:t>
            </w:r>
            <w:r w:rsidR="00A21CC4" w:rsidRPr="00E70DF1">
              <w:rPr>
                <w:rFonts w:hint="eastAsia"/>
                <w:sz w:val="21"/>
                <w:szCs w:val="21"/>
              </w:rPr>
              <w:t>子系统</w:t>
            </w:r>
            <w:r w:rsidRPr="00E70DF1">
              <w:rPr>
                <w:rFonts w:hint="eastAsia"/>
                <w:sz w:val="21"/>
                <w:szCs w:val="21"/>
              </w:rPr>
              <w:t>独立登录验证，</w:t>
            </w:r>
            <w:r w:rsidR="00A21CC4" w:rsidRPr="00E70DF1">
              <w:rPr>
                <w:rFonts w:hint="eastAsia"/>
                <w:sz w:val="21"/>
                <w:szCs w:val="21"/>
              </w:rPr>
              <w:t>独立管理界面</w:t>
            </w:r>
          </w:p>
        </w:tc>
      </w:tr>
      <w:tr w:rsidR="00015482" w:rsidRPr="00E70DF1" w:rsidTr="00BB16C6">
        <w:tc>
          <w:tcPr>
            <w:tcW w:w="1559" w:type="dxa"/>
            <w:vMerge w:val="restart"/>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基础模块</w:t>
            </w: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BD110</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公司资料维护</w:t>
            </w:r>
          </w:p>
          <w:p w:rsidR="000B4E08" w:rsidRPr="00E70DF1" w:rsidRDefault="000B4E08" w:rsidP="00BE481E">
            <w:pPr>
              <w:pStyle w:val="a0"/>
              <w:spacing w:line="360" w:lineRule="auto"/>
              <w:ind w:firstLineChars="0" w:firstLine="0"/>
              <w:rPr>
                <w:sz w:val="21"/>
                <w:szCs w:val="21"/>
              </w:rPr>
            </w:pPr>
            <w:r w:rsidRPr="00E70DF1">
              <w:rPr>
                <w:rFonts w:hint="eastAsia"/>
                <w:sz w:val="21"/>
                <w:szCs w:val="21"/>
              </w:rPr>
              <w:t>company</w:t>
            </w:r>
          </w:p>
        </w:tc>
        <w:tc>
          <w:tcPr>
            <w:tcW w:w="3685" w:type="dxa"/>
          </w:tcPr>
          <w:p w:rsidR="00015482" w:rsidRDefault="00015482" w:rsidP="00BE481E">
            <w:pPr>
              <w:pStyle w:val="a0"/>
              <w:spacing w:line="360" w:lineRule="auto"/>
              <w:ind w:firstLineChars="0" w:firstLine="0"/>
              <w:rPr>
                <w:rFonts w:hint="eastAsia"/>
                <w:sz w:val="21"/>
                <w:szCs w:val="21"/>
              </w:rPr>
            </w:pPr>
            <w:r w:rsidRPr="00E70DF1">
              <w:rPr>
                <w:rFonts w:hint="eastAsia"/>
                <w:sz w:val="21"/>
                <w:szCs w:val="21"/>
              </w:rPr>
              <w:t>维护使用</w:t>
            </w:r>
            <w:r w:rsidRPr="00E70DF1">
              <w:rPr>
                <w:rFonts w:hint="eastAsia"/>
                <w:sz w:val="21"/>
                <w:szCs w:val="21"/>
              </w:rPr>
              <w:t>EAM</w:t>
            </w:r>
            <w:r w:rsidRPr="00E70DF1">
              <w:rPr>
                <w:rFonts w:hint="eastAsia"/>
                <w:sz w:val="21"/>
                <w:szCs w:val="21"/>
              </w:rPr>
              <w:t>系统进行资产管理的公司别，公司代号同</w:t>
            </w:r>
            <w:r w:rsidRPr="00E70DF1">
              <w:rPr>
                <w:rFonts w:hint="eastAsia"/>
                <w:sz w:val="21"/>
                <w:szCs w:val="21"/>
              </w:rPr>
              <w:t>ERP</w:t>
            </w:r>
            <w:r w:rsidRPr="00E70DF1">
              <w:rPr>
                <w:rFonts w:hint="eastAsia"/>
                <w:sz w:val="21"/>
                <w:szCs w:val="21"/>
              </w:rPr>
              <w:t>系统公司代号，并设置资产编号第一码，公司别识别码</w:t>
            </w:r>
            <w:r w:rsidR="00504E50" w:rsidRPr="00E70DF1">
              <w:rPr>
                <w:rFonts w:hint="eastAsia"/>
                <w:sz w:val="21"/>
                <w:szCs w:val="21"/>
              </w:rPr>
              <w:t>，资产自动编号时需要</w:t>
            </w:r>
          </w:p>
          <w:p w:rsidR="001552D0" w:rsidRPr="001552D0" w:rsidRDefault="001552D0" w:rsidP="00BE481E">
            <w:pPr>
              <w:pStyle w:val="a0"/>
              <w:spacing w:line="360" w:lineRule="auto"/>
              <w:ind w:firstLineChars="0" w:firstLine="0"/>
              <w:rPr>
                <w:sz w:val="21"/>
                <w:szCs w:val="21"/>
              </w:rPr>
            </w:pPr>
            <w:ins w:id="20" w:author="C0160" w:date="2017-05-15T07:57:00Z">
              <w:r>
                <w:rPr>
                  <w:rFonts w:hint="eastAsia"/>
                  <w:sz w:val="21"/>
                  <w:szCs w:val="21"/>
                </w:rPr>
                <w:t>此功能已归集到</w:t>
              </w:r>
              <w:proofErr w:type="spellStart"/>
              <w:r>
                <w:rPr>
                  <w:rFonts w:hint="eastAsia"/>
                  <w:sz w:val="21"/>
                  <w:szCs w:val="21"/>
                </w:rPr>
                <w:t>Hanbell</w:t>
              </w:r>
              <w:proofErr w:type="spellEnd"/>
              <w:r>
                <w:rPr>
                  <w:rFonts w:hint="eastAsia"/>
                  <w:sz w:val="21"/>
                  <w:szCs w:val="21"/>
                </w:rPr>
                <w:t>-Admin</w:t>
              </w:r>
              <w:r>
                <w:rPr>
                  <w:rFonts w:hint="eastAsia"/>
                  <w:sz w:val="21"/>
                  <w:szCs w:val="21"/>
                </w:rPr>
                <w:t>中</w:t>
              </w:r>
            </w:ins>
            <w:ins w:id="21" w:author="C0160" w:date="2017-05-15T07:58:00Z">
              <w:r>
                <w:rPr>
                  <w:rFonts w:hint="eastAsia"/>
                  <w:sz w:val="21"/>
                  <w:szCs w:val="21"/>
                </w:rPr>
                <w:t>，此处取消</w:t>
              </w:r>
            </w:ins>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015482" w:rsidP="00BE481E">
            <w:pPr>
              <w:pStyle w:val="a0"/>
              <w:spacing w:line="360" w:lineRule="auto"/>
              <w:ind w:firstLineChars="0" w:firstLine="0"/>
              <w:rPr>
                <w:sz w:val="21"/>
                <w:szCs w:val="21"/>
              </w:rPr>
            </w:pPr>
            <w:r w:rsidRPr="00E70DF1">
              <w:rPr>
                <w:sz w:val="21"/>
                <w:szCs w:val="21"/>
              </w:rPr>
              <w:t>BD1</w:t>
            </w:r>
            <w:r w:rsidRPr="00E70DF1">
              <w:rPr>
                <w:rFonts w:hint="eastAsia"/>
                <w:sz w:val="21"/>
                <w:szCs w:val="21"/>
              </w:rPr>
              <w:t>15</w:t>
            </w:r>
          </w:p>
        </w:tc>
        <w:tc>
          <w:tcPr>
            <w:tcW w:w="1843" w:type="dxa"/>
          </w:tcPr>
          <w:p w:rsidR="00015482" w:rsidRPr="00E70DF1" w:rsidRDefault="00015482" w:rsidP="00BE481E">
            <w:pPr>
              <w:pStyle w:val="a0"/>
              <w:spacing w:line="360" w:lineRule="auto"/>
              <w:ind w:firstLineChars="0" w:firstLine="0"/>
              <w:rPr>
                <w:sz w:val="21"/>
                <w:szCs w:val="21"/>
              </w:rPr>
            </w:pPr>
            <w:r w:rsidRPr="00E70DF1">
              <w:rPr>
                <w:sz w:val="21"/>
                <w:szCs w:val="21"/>
              </w:rPr>
              <w:t>公司</w:t>
            </w:r>
            <w:r w:rsidRPr="00E70DF1">
              <w:rPr>
                <w:rFonts w:hint="eastAsia"/>
                <w:sz w:val="21"/>
                <w:szCs w:val="21"/>
              </w:rPr>
              <w:t>权限设置</w:t>
            </w:r>
          </w:p>
          <w:p w:rsidR="000B4E08" w:rsidRPr="00E70DF1" w:rsidRDefault="000B4E08" w:rsidP="00BE481E">
            <w:pPr>
              <w:pStyle w:val="a0"/>
              <w:spacing w:line="360" w:lineRule="auto"/>
              <w:ind w:firstLineChars="0" w:firstLine="0"/>
              <w:rPr>
                <w:sz w:val="21"/>
                <w:szCs w:val="21"/>
              </w:rPr>
            </w:pPr>
            <w:proofErr w:type="spellStart"/>
            <w:r w:rsidRPr="00E70DF1">
              <w:rPr>
                <w:sz w:val="21"/>
                <w:szCs w:val="21"/>
              </w:rPr>
              <w:t>companygrant</w:t>
            </w:r>
            <w:proofErr w:type="spellEnd"/>
          </w:p>
        </w:tc>
        <w:tc>
          <w:tcPr>
            <w:tcW w:w="3685"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维护某个账户可以登录的公司别，限定某个账号可以查看的资料范围，结合角色权限、用户权限，实现</w:t>
            </w:r>
            <w:r w:rsidRPr="00E70DF1">
              <w:rPr>
                <w:rFonts w:hint="eastAsia"/>
                <w:sz w:val="21"/>
                <w:szCs w:val="21"/>
              </w:rPr>
              <w:t>EAM</w:t>
            </w:r>
            <w:r w:rsidR="003A459C" w:rsidRPr="00E70DF1">
              <w:rPr>
                <w:rFonts w:hint="eastAsia"/>
                <w:sz w:val="21"/>
                <w:szCs w:val="21"/>
              </w:rPr>
              <w:t>系统</w:t>
            </w:r>
            <w:r w:rsidRPr="00E70DF1">
              <w:rPr>
                <w:rFonts w:hint="eastAsia"/>
                <w:sz w:val="21"/>
                <w:szCs w:val="21"/>
              </w:rPr>
              <w:t>的权限管理</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rFonts w:hint="eastAsia"/>
                <w:sz w:val="21"/>
                <w:szCs w:val="21"/>
              </w:rPr>
            </w:pPr>
            <w:r w:rsidRPr="00E70DF1">
              <w:rPr>
                <w:rFonts w:hint="eastAsia"/>
                <w:sz w:val="21"/>
                <w:szCs w:val="21"/>
              </w:rPr>
              <w:t>BD120</w:t>
            </w:r>
          </w:p>
          <w:p w:rsidR="0017368A" w:rsidRPr="00E70DF1" w:rsidRDefault="0017368A" w:rsidP="004D310C">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资产类别维护</w:t>
            </w:r>
          </w:p>
          <w:p w:rsidR="005518DD" w:rsidRPr="00E70DF1" w:rsidRDefault="005518DD" w:rsidP="004D310C">
            <w:pPr>
              <w:pStyle w:val="a0"/>
              <w:spacing w:line="360" w:lineRule="auto"/>
              <w:ind w:firstLineChars="0" w:firstLine="0"/>
              <w:rPr>
                <w:sz w:val="21"/>
                <w:szCs w:val="21"/>
              </w:rPr>
            </w:pPr>
            <w:proofErr w:type="spellStart"/>
            <w:r w:rsidRPr="00E70DF1">
              <w:rPr>
                <w:rFonts w:hint="eastAsia"/>
                <w:sz w:val="21"/>
                <w:szCs w:val="21"/>
              </w:rPr>
              <w:t>assetcategory</w:t>
            </w:r>
            <w:proofErr w:type="spellEnd"/>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w:t>
            </w:r>
            <w:r w:rsidR="00015482" w:rsidRPr="00E70DF1">
              <w:rPr>
                <w:sz w:val="21"/>
                <w:szCs w:val="21"/>
              </w:rPr>
              <w:t>资产大中小三个类别，</w:t>
            </w:r>
            <w:proofErr w:type="gramStart"/>
            <w:r w:rsidR="00015482" w:rsidRPr="00E70DF1">
              <w:rPr>
                <w:sz w:val="21"/>
                <w:szCs w:val="21"/>
              </w:rPr>
              <w:t>不</w:t>
            </w:r>
            <w:proofErr w:type="gramEnd"/>
            <w:r w:rsidR="00015482" w:rsidRPr="00E70DF1">
              <w:rPr>
                <w:sz w:val="21"/>
                <w:szCs w:val="21"/>
              </w:rPr>
              <w:t>分公司别，与资产件号有关，</w:t>
            </w:r>
            <w:r w:rsidR="00015482" w:rsidRPr="00E70DF1">
              <w:rPr>
                <w:rFonts w:hint="eastAsia"/>
                <w:sz w:val="21"/>
                <w:szCs w:val="21"/>
              </w:rPr>
              <w:t>设置类别默认的资产仓库编号，设置此类别是否进行资产编号及编号格式</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4D310C">
            <w:pPr>
              <w:pStyle w:val="a0"/>
              <w:spacing w:line="360" w:lineRule="auto"/>
              <w:ind w:firstLineChars="0" w:firstLine="0"/>
              <w:rPr>
                <w:rFonts w:hint="eastAsia"/>
                <w:sz w:val="21"/>
                <w:szCs w:val="21"/>
              </w:rPr>
            </w:pPr>
            <w:r w:rsidRPr="00E70DF1">
              <w:rPr>
                <w:rFonts w:hint="eastAsia"/>
                <w:sz w:val="21"/>
                <w:szCs w:val="21"/>
              </w:rPr>
              <w:t>BD135</w:t>
            </w:r>
          </w:p>
          <w:p w:rsidR="0017368A" w:rsidRPr="00E70DF1" w:rsidRDefault="0017368A" w:rsidP="004D310C">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015482" w:rsidP="004D310C">
            <w:pPr>
              <w:pStyle w:val="a0"/>
              <w:spacing w:line="360" w:lineRule="auto"/>
              <w:ind w:firstLineChars="0" w:firstLine="0"/>
              <w:rPr>
                <w:sz w:val="21"/>
                <w:szCs w:val="21"/>
              </w:rPr>
            </w:pPr>
            <w:r w:rsidRPr="00E70DF1">
              <w:rPr>
                <w:rFonts w:hint="eastAsia"/>
                <w:sz w:val="21"/>
                <w:szCs w:val="21"/>
              </w:rPr>
              <w:t>单位维护</w:t>
            </w:r>
          </w:p>
          <w:p w:rsidR="005518DD" w:rsidRPr="00E70DF1" w:rsidRDefault="005518DD" w:rsidP="004D310C">
            <w:pPr>
              <w:pStyle w:val="a0"/>
              <w:spacing w:line="360" w:lineRule="auto"/>
              <w:ind w:firstLineChars="0" w:firstLine="0"/>
              <w:rPr>
                <w:sz w:val="21"/>
                <w:szCs w:val="21"/>
              </w:rPr>
            </w:pPr>
            <w:r w:rsidRPr="00E70DF1">
              <w:rPr>
                <w:rFonts w:hint="eastAsia"/>
                <w:sz w:val="21"/>
                <w:szCs w:val="21"/>
              </w:rPr>
              <w:t>unit</w:t>
            </w:r>
          </w:p>
        </w:tc>
        <w:tc>
          <w:tcPr>
            <w:tcW w:w="3685" w:type="dxa"/>
          </w:tcPr>
          <w:p w:rsidR="00015482" w:rsidRPr="00E70DF1" w:rsidRDefault="003A459C" w:rsidP="004D310C">
            <w:pPr>
              <w:pStyle w:val="a0"/>
              <w:spacing w:line="360" w:lineRule="auto"/>
              <w:ind w:firstLineChars="0" w:firstLine="0"/>
              <w:rPr>
                <w:sz w:val="21"/>
                <w:szCs w:val="21"/>
              </w:rPr>
            </w:pPr>
            <w:r w:rsidRPr="00E70DF1">
              <w:rPr>
                <w:rFonts w:hint="eastAsia"/>
                <w:sz w:val="21"/>
                <w:szCs w:val="21"/>
              </w:rPr>
              <w:t>维护单位，</w:t>
            </w:r>
            <w:proofErr w:type="gramStart"/>
            <w:r w:rsidRPr="00E70DF1">
              <w:rPr>
                <w:sz w:val="21"/>
                <w:szCs w:val="21"/>
              </w:rPr>
              <w:t>不</w:t>
            </w:r>
            <w:proofErr w:type="gramEnd"/>
            <w:r w:rsidRPr="00E70DF1">
              <w:rPr>
                <w:sz w:val="21"/>
                <w:szCs w:val="21"/>
              </w:rPr>
              <w:t>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rFonts w:hint="eastAsia"/>
                <w:sz w:val="21"/>
                <w:szCs w:val="21"/>
              </w:rPr>
            </w:pPr>
            <w:r w:rsidRPr="00E70DF1">
              <w:rPr>
                <w:rFonts w:hint="eastAsia"/>
                <w:sz w:val="21"/>
                <w:szCs w:val="21"/>
              </w:rPr>
              <w:t>BD 140</w:t>
            </w:r>
          </w:p>
          <w:p w:rsidR="0017368A" w:rsidRPr="00E70DF1" w:rsidRDefault="0017368A" w:rsidP="00BE481E">
            <w:pPr>
              <w:pStyle w:val="a0"/>
              <w:spacing w:line="360" w:lineRule="auto"/>
              <w:ind w:firstLineChars="0" w:firstLine="0"/>
              <w:rPr>
                <w:sz w:val="21"/>
                <w:szCs w:val="21"/>
              </w:rPr>
            </w:pPr>
            <w:proofErr w:type="gramStart"/>
            <w:r>
              <w:rPr>
                <w:rFonts w:hint="eastAsia"/>
                <w:sz w:val="21"/>
                <w:szCs w:val="21"/>
              </w:rPr>
              <w:t>封玉萍</w:t>
            </w:r>
            <w:proofErr w:type="gramEnd"/>
          </w:p>
        </w:tc>
        <w:tc>
          <w:tcPr>
            <w:tcW w:w="1843" w:type="dxa"/>
          </w:tcPr>
          <w:p w:rsidR="00015482" w:rsidRPr="00E70DF1" w:rsidRDefault="00015482" w:rsidP="00BE481E">
            <w:pPr>
              <w:pStyle w:val="a0"/>
              <w:spacing w:line="360" w:lineRule="auto"/>
              <w:ind w:firstLineChars="0" w:firstLine="0"/>
              <w:rPr>
                <w:sz w:val="21"/>
                <w:szCs w:val="21"/>
              </w:rPr>
            </w:pPr>
            <w:r w:rsidRPr="00E70DF1">
              <w:rPr>
                <w:rFonts w:hint="eastAsia"/>
                <w:sz w:val="21"/>
                <w:szCs w:val="21"/>
              </w:rPr>
              <w:t>资产件号维护</w:t>
            </w:r>
          </w:p>
          <w:p w:rsidR="005518DD" w:rsidRPr="00E70DF1" w:rsidRDefault="005518DD" w:rsidP="00BE481E">
            <w:pPr>
              <w:pStyle w:val="a0"/>
              <w:spacing w:line="360" w:lineRule="auto"/>
              <w:ind w:firstLineChars="0" w:firstLine="0"/>
              <w:rPr>
                <w:sz w:val="21"/>
                <w:szCs w:val="21"/>
              </w:rPr>
            </w:pPr>
            <w:proofErr w:type="spellStart"/>
            <w:r w:rsidRPr="00E70DF1">
              <w:rPr>
                <w:rFonts w:hint="eastAsia"/>
                <w:sz w:val="21"/>
                <w:szCs w:val="21"/>
              </w:rPr>
              <w:t>assetitem</w:t>
            </w:r>
            <w:proofErr w:type="spellEnd"/>
          </w:p>
        </w:tc>
        <w:tc>
          <w:tcPr>
            <w:tcW w:w="3685" w:type="dxa"/>
          </w:tcPr>
          <w:p w:rsidR="00015482" w:rsidRPr="00E70DF1" w:rsidRDefault="00C53832" w:rsidP="00BE481E">
            <w:pPr>
              <w:pStyle w:val="a0"/>
              <w:spacing w:line="360" w:lineRule="auto"/>
              <w:ind w:firstLineChars="0" w:firstLine="0"/>
              <w:rPr>
                <w:sz w:val="21"/>
                <w:szCs w:val="21"/>
              </w:rPr>
            </w:pPr>
            <w:r w:rsidRPr="00E70DF1">
              <w:rPr>
                <w:rFonts w:hint="eastAsia"/>
                <w:sz w:val="21"/>
                <w:szCs w:val="21"/>
              </w:rPr>
              <w:t>维护资产件号</w:t>
            </w:r>
            <w:r w:rsidR="00375163" w:rsidRPr="00E70DF1">
              <w:rPr>
                <w:rFonts w:hint="eastAsia"/>
                <w:sz w:val="21"/>
                <w:szCs w:val="21"/>
              </w:rPr>
              <w:t>资料，</w:t>
            </w:r>
            <w:proofErr w:type="gramStart"/>
            <w:r w:rsidR="00375163" w:rsidRPr="00E70DF1">
              <w:rPr>
                <w:sz w:val="21"/>
                <w:szCs w:val="21"/>
              </w:rPr>
              <w:t>不</w:t>
            </w:r>
            <w:proofErr w:type="gramEnd"/>
            <w:r w:rsidR="00375163" w:rsidRPr="00E70DF1">
              <w:rPr>
                <w:sz w:val="21"/>
                <w:szCs w:val="21"/>
              </w:rPr>
              <w:t>分公司别</w:t>
            </w:r>
          </w:p>
          <w:p w:rsidR="003366E5" w:rsidRPr="00E70DF1" w:rsidRDefault="003366E5" w:rsidP="00BE481E">
            <w:pPr>
              <w:pStyle w:val="a0"/>
              <w:spacing w:line="360" w:lineRule="auto"/>
              <w:ind w:firstLineChars="0" w:firstLine="0"/>
              <w:rPr>
                <w:sz w:val="21"/>
                <w:szCs w:val="21"/>
              </w:rPr>
            </w:pPr>
            <w:r w:rsidRPr="00E70DF1">
              <w:rPr>
                <w:rFonts w:hint="eastAsia"/>
                <w:sz w:val="21"/>
                <w:szCs w:val="21"/>
              </w:rPr>
              <w:t>结合</w:t>
            </w:r>
            <w:r w:rsidRPr="00E70DF1">
              <w:rPr>
                <w:rFonts w:hint="eastAsia"/>
                <w:sz w:val="21"/>
                <w:szCs w:val="21"/>
              </w:rPr>
              <w:t>EFGP</w:t>
            </w:r>
            <w:r w:rsidRPr="00E70DF1">
              <w:rPr>
                <w:rFonts w:hint="eastAsia"/>
                <w:sz w:val="21"/>
                <w:szCs w:val="21"/>
              </w:rPr>
              <w:t>，如有新增，从</w:t>
            </w:r>
            <w:r w:rsidRPr="00E70DF1">
              <w:rPr>
                <w:rFonts w:hint="eastAsia"/>
                <w:sz w:val="21"/>
                <w:szCs w:val="21"/>
              </w:rPr>
              <w:t>EFGP</w:t>
            </w:r>
            <w:r w:rsidRPr="00E70DF1">
              <w:rPr>
                <w:rFonts w:hint="eastAsia"/>
                <w:sz w:val="21"/>
                <w:szCs w:val="21"/>
              </w:rPr>
              <w:t>转入</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015482" w:rsidP="00BE481E">
            <w:pPr>
              <w:pStyle w:val="a0"/>
              <w:spacing w:line="360" w:lineRule="auto"/>
              <w:ind w:firstLineChars="0" w:firstLine="0"/>
              <w:rPr>
                <w:rFonts w:hint="eastAsia"/>
                <w:sz w:val="21"/>
                <w:szCs w:val="21"/>
              </w:rPr>
            </w:pPr>
            <w:r w:rsidRPr="00E70DF1">
              <w:rPr>
                <w:rFonts w:hint="eastAsia"/>
                <w:sz w:val="21"/>
                <w:szCs w:val="21"/>
              </w:rPr>
              <w:t>BD150</w:t>
            </w:r>
          </w:p>
          <w:p w:rsidR="0017368A" w:rsidRPr="00E70DF1" w:rsidRDefault="0017368A" w:rsidP="00BE481E">
            <w:pPr>
              <w:pStyle w:val="a0"/>
              <w:spacing w:line="360" w:lineRule="auto"/>
              <w:ind w:firstLineChars="0" w:firstLine="0"/>
              <w:rPr>
                <w:sz w:val="21"/>
                <w:szCs w:val="21"/>
              </w:rPr>
            </w:pPr>
            <w:r>
              <w:rPr>
                <w:rFonts w:hint="eastAsia"/>
                <w:sz w:val="21"/>
                <w:szCs w:val="21"/>
              </w:rPr>
              <w:t>范康杰</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资产</w:t>
            </w:r>
            <w:r w:rsidR="00015482" w:rsidRPr="00E70DF1">
              <w:rPr>
                <w:rFonts w:hint="eastAsia"/>
                <w:sz w:val="21"/>
                <w:szCs w:val="21"/>
              </w:rPr>
              <w:t>仓库维护</w:t>
            </w:r>
          </w:p>
          <w:p w:rsidR="00285CDA" w:rsidRPr="00E70DF1" w:rsidRDefault="00285CDA" w:rsidP="00BE481E">
            <w:pPr>
              <w:pStyle w:val="a0"/>
              <w:spacing w:line="360" w:lineRule="auto"/>
              <w:ind w:firstLineChars="0" w:firstLine="0"/>
              <w:rPr>
                <w:sz w:val="21"/>
                <w:szCs w:val="21"/>
              </w:rPr>
            </w:pPr>
            <w:r w:rsidRPr="00E70DF1">
              <w:rPr>
                <w:rFonts w:hint="eastAsia"/>
                <w:sz w:val="21"/>
                <w:szCs w:val="21"/>
              </w:rPr>
              <w:t>warehouse</w:t>
            </w:r>
          </w:p>
        </w:tc>
        <w:tc>
          <w:tcPr>
            <w:tcW w:w="3685"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维护各类资产对应的仓库资料，区分公司别</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Default="003A459C" w:rsidP="00BE481E">
            <w:pPr>
              <w:pStyle w:val="a0"/>
              <w:spacing w:line="360" w:lineRule="auto"/>
              <w:ind w:firstLineChars="0" w:firstLine="0"/>
              <w:rPr>
                <w:rFonts w:hint="eastAsia"/>
                <w:sz w:val="21"/>
                <w:szCs w:val="21"/>
              </w:rPr>
            </w:pPr>
            <w:r w:rsidRPr="00E70DF1">
              <w:rPr>
                <w:rFonts w:hint="eastAsia"/>
                <w:sz w:val="21"/>
                <w:szCs w:val="21"/>
              </w:rPr>
              <w:t>BD155</w:t>
            </w:r>
          </w:p>
          <w:p w:rsidR="003F463B" w:rsidRPr="00E70DF1" w:rsidRDefault="003F463B" w:rsidP="00BE481E">
            <w:pPr>
              <w:pStyle w:val="a0"/>
              <w:spacing w:line="360" w:lineRule="auto"/>
              <w:ind w:firstLineChars="0" w:firstLine="0"/>
              <w:rPr>
                <w:sz w:val="21"/>
                <w:szCs w:val="21"/>
              </w:rPr>
            </w:pPr>
            <w:r>
              <w:rPr>
                <w:rFonts w:hint="eastAsia"/>
                <w:sz w:val="21"/>
                <w:szCs w:val="21"/>
              </w:rPr>
              <w:t>董天雨</w:t>
            </w:r>
          </w:p>
        </w:tc>
        <w:tc>
          <w:tcPr>
            <w:tcW w:w="1843" w:type="dxa"/>
          </w:tcPr>
          <w:p w:rsidR="00015482" w:rsidRPr="00E70DF1" w:rsidRDefault="003A459C" w:rsidP="00BE481E">
            <w:pPr>
              <w:pStyle w:val="a0"/>
              <w:spacing w:line="360" w:lineRule="auto"/>
              <w:ind w:firstLineChars="0" w:firstLine="0"/>
              <w:rPr>
                <w:sz w:val="21"/>
                <w:szCs w:val="21"/>
              </w:rPr>
            </w:pPr>
            <w:r w:rsidRPr="00E70DF1">
              <w:rPr>
                <w:rFonts w:hint="eastAsia"/>
                <w:sz w:val="21"/>
                <w:szCs w:val="21"/>
              </w:rPr>
              <w:t>存放</w:t>
            </w:r>
            <w:r w:rsidR="00375163" w:rsidRPr="00E70DF1">
              <w:rPr>
                <w:rFonts w:hint="eastAsia"/>
                <w:sz w:val="21"/>
                <w:szCs w:val="21"/>
              </w:rPr>
              <w:t>位置维护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assetposition</w:t>
            </w:r>
            <w:proofErr w:type="spellEnd"/>
          </w:p>
        </w:tc>
        <w:tc>
          <w:tcPr>
            <w:tcW w:w="3685" w:type="dxa"/>
          </w:tcPr>
          <w:p w:rsidR="00015482" w:rsidRPr="00E70DF1" w:rsidRDefault="00375163" w:rsidP="00BE481E">
            <w:pPr>
              <w:pStyle w:val="a0"/>
              <w:spacing w:line="360" w:lineRule="auto"/>
              <w:ind w:firstLineChars="0" w:firstLine="0"/>
              <w:rPr>
                <w:sz w:val="21"/>
                <w:szCs w:val="21"/>
              </w:rPr>
            </w:pPr>
            <w:bookmarkStart w:id="22" w:name="OLE_LINK1"/>
            <w:bookmarkStart w:id="23" w:name="OLE_LINK2"/>
            <w:r w:rsidRPr="00E70DF1">
              <w:rPr>
                <w:rFonts w:hint="eastAsia"/>
                <w:sz w:val="21"/>
                <w:szCs w:val="21"/>
              </w:rPr>
              <w:t>维护各个公司</w:t>
            </w:r>
            <w:r w:rsidR="00E74212" w:rsidRPr="00E70DF1">
              <w:rPr>
                <w:rFonts w:hint="eastAsia"/>
                <w:sz w:val="21"/>
                <w:szCs w:val="21"/>
              </w:rPr>
              <w:t>，</w:t>
            </w:r>
            <w:r w:rsidRPr="00E70DF1">
              <w:rPr>
                <w:rFonts w:hint="eastAsia"/>
                <w:sz w:val="21"/>
                <w:szCs w:val="21"/>
              </w:rPr>
              <w:t>资产存放的位置，区分公司别，</w:t>
            </w:r>
            <w:bookmarkEnd w:id="22"/>
            <w:bookmarkEnd w:id="23"/>
            <w:r w:rsidRPr="00E70DF1">
              <w:rPr>
                <w:rFonts w:hint="eastAsia"/>
                <w:sz w:val="21"/>
                <w:szCs w:val="21"/>
              </w:rPr>
              <w:t>暂时定义</w:t>
            </w:r>
            <w:r w:rsidRPr="00E70DF1">
              <w:rPr>
                <w:rFonts w:hint="eastAsia"/>
                <w:sz w:val="21"/>
                <w:szCs w:val="21"/>
              </w:rPr>
              <w:t>4</w:t>
            </w:r>
            <w:r w:rsidRPr="00E70DF1">
              <w:rPr>
                <w:rFonts w:hint="eastAsia"/>
                <w:sz w:val="21"/>
                <w:szCs w:val="21"/>
              </w:rPr>
              <w:t>级，分别是公司、厂区、厂房、具体地点</w:t>
            </w:r>
          </w:p>
        </w:tc>
      </w:tr>
      <w:tr w:rsidR="00015482" w:rsidRPr="00E70DF1" w:rsidTr="00BB16C6">
        <w:tc>
          <w:tcPr>
            <w:tcW w:w="1559" w:type="dxa"/>
            <w:vMerge/>
          </w:tcPr>
          <w:p w:rsidR="00015482" w:rsidRPr="00E70DF1" w:rsidRDefault="00015482" w:rsidP="00BE481E">
            <w:pPr>
              <w:pStyle w:val="a0"/>
              <w:spacing w:line="360" w:lineRule="auto"/>
              <w:ind w:firstLineChars="0" w:firstLine="0"/>
              <w:rPr>
                <w:sz w:val="21"/>
                <w:szCs w:val="21"/>
              </w:rPr>
            </w:pPr>
          </w:p>
        </w:tc>
        <w:tc>
          <w:tcPr>
            <w:tcW w:w="1134"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BD1AC</w:t>
            </w:r>
          </w:p>
        </w:tc>
        <w:tc>
          <w:tcPr>
            <w:tcW w:w="1843" w:type="dxa"/>
          </w:tcPr>
          <w:p w:rsidR="00015482" w:rsidRPr="00E70DF1" w:rsidRDefault="00E74212" w:rsidP="00BE481E">
            <w:pPr>
              <w:pStyle w:val="a0"/>
              <w:spacing w:line="360" w:lineRule="auto"/>
              <w:ind w:firstLineChars="0" w:firstLine="0"/>
              <w:rPr>
                <w:sz w:val="21"/>
                <w:szCs w:val="21"/>
              </w:rPr>
            </w:pPr>
            <w:r w:rsidRPr="00E70DF1">
              <w:rPr>
                <w:rFonts w:hint="eastAsia"/>
                <w:sz w:val="21"/>
                <w:szCs w:val="21"/>
              </w:rPr>
              <w:t>资产卡片维护</w:t>
            </w:r>
          </w:p>
          <w:p w:rsidR="00AF5985" w:rsidRPr="00E70DF1" w:rsidRDefault="00AF5985" w:rsidP="00BE481E">
            <w:pPr>
              <w:pStyle w:val="a0"/>
              <w:spacing w:line="360" w:lineRule="auto"/>
              <w:ind w:firstLineChars="0" w:firstLine="0"/>
              <w:rPr>
                <w:sz w:val="21"/>
                <w:szCs w:val="21"/>
              </w:rPr>
            </w:pPr>
            <w:proofErr w:type="spellStart"/>
            <w:r w:rsidRPr="00E70DF1">
              <w:rPr>
                <w:rFonts w:hint="eastAsia"/>
                <w:sz w:val="21"/>
                <w:szCs w:val="21"/>
              </w:rPr>
              <w:t>assetcard</w:t>
            </w:r>
            <w:proofErr w:type="spellEnd"/>
          </w:p>
        </w:tc>
        <w:tc>
          <w:tcPr>
            <w:tcW w:w="3685" w:type="dxa"/>
          </w:tcPr>
          <w:p w:rsidR="00175388" w:rsidRPr="00E70DF1" w:rsidRDefault="00175388" w:rsidP="00E74212">
            <w:pPr>
              <w:pStyle w:val="a0"/>
              <w:spacing w:line="360" w:lineRule="auto"/>
              <w:ind w:firstLineChars="0" w:firstLine="0"/>
              <w:rPr>
                <w:sz w:val="21"/>
                <w:szCs w:val="21"/>
              </w:rPr>
            </w:pPr>
            <w:r w:rsidRPr="00E70DF1">
              <w:rPr>
                <w:rFonts w:hint="eastAsia"/>
                <w:sz w:val="21"/>
                <w:szCs w:val="21"/>
              </w:rPr>
              <w:t>资产卡片维护（资产登记）</w:t>
            </w:r>
          </w:p>
          <w:p w:rsidR="00015482" w:rsidRPr="00E70DF1" w:rsidRDefault="00E74212" w:rsidP="00E74212">
            <w:pPr>
              <w:pStyle w:val="a0"/>
              <w:spacing w:line="360" w:lineRule="auto"/>
              <w:ind w:firstLineChars="0" w:firstLine="0"/>
              <w:rPr>
                <w:sz w:val="21"/>
                <w:szCs w:val="21"/>
              </w:rPr>
            </w:pPr>
            <w:r w:rsidRPr="00E70DF1">
              <w:rPr>
                <w:rFonts w:hint="eastAsia"/>
                <w:sz w:val="21"/>
                <w:szCs w:val="21"/>
              </w:rPr>
              <w:t>维护各类资产的具体信息，区分公司别，资产卡片记录了某项资产的资产编号、</w:t>
            </w:r>
            <w:r w:rsidR="006E5433" w:rsidRPr="00E70DF1">
              <w:rPr>
                <w:rFonts w:hint="eastAsia"/>
                <w:sz w:val="21"/>
                <w:szCs w:val="21"/>
              </w:rPr>
              <w:t>品牌、型号，</w:t>
            </w:r>
            <w:r w:rsidRPr="00E70DF1">
              <w:rPr>
                <w:rFonts w:hint="eastAsia"/>
                <w:sz w:val="21"/>
                <w:szCs w:val="21"/>
              </w:rPr>
              <w:t>购置日期、购置金额</w:t>
            </w:r>
            <w:r w:rsidR="006E5433" w:rsidRPr="00E70DF1">
              <w:rPr>
                <w:rFonts w:hint="eastAsia"/>
                <w:sz w:val="21"/>
                <w:szCs w:val="21"/>
              </w:rPr>
              <w:t>，</w:t>
            </w:r>
            <w:r w:rsidRPr="00E70DF1">
              <w:rPr>
                <w:rFonts w:hint="eastAsia"/>
                <w:sz w:val="21"/>
                <w:szCs w:val="21"/>
              </w:rPr>
              <w:t>存放位置</w:t>
            </w:r>
            <w:r w:rsidR="006E5433" w:rsidRPr="00E70DF1">
              <w:rPr>
                <w:rFonts w:hint="eastAsia"/>
                <w:sz w:val="21"/>
                <w:szCs w:val="21"/>
              </w:rPr>
              <w:t>、</w:t>
            </w:r>
            <w:r w:rsidRPr="00E70DF1">
              <w:rPr>
                <w:rFonts w:hint="eastAsia"/>
                <w:sz w:val="21"/>
                <w:szCs w:val="21"/>
              </w:rPr>
              <w:t>使用部门、使用人（</w:t>
            </w:r>
            <w:r w:rsidRPr="00E70DF1">
              <w:rPr>
                <w:rFonts w:hint="eastAsia"/>
                <w:sz w:val="21"/>
                <w:szCs w:val="21"/>
              </w:rPr>
              <w:t>4+2,</w:t>
            </w:r>
            <w:r w:rsidRPr="00E70DF1">
              <w:rPr>
                <w:rFonts w:hint="eastAsia"/>
                <w:sz w:val="21"/>
                <w:szCs w:val="21"/>
              </w:rPr>
              <w:t>共</w:t>
            </w:r>
            <w:r w:rsidRPr="00E70DF1">
              <w:rPr>
                <w:rFonts w:hint="eastAsia"/>
                <w:sz w:val="21"/>
                <w:szCs w:val="21"/>
              </w:rPr>
              <w:t>6</w:t>
            </w:r>
            <w:r w:rsidRPr="00E70DF1">
              <w:rPr>
                <w:rFonts w:hint="eastAsia"/>
                <w:sz w:val="21"/>
                <w:szCs w:val="21"/>
              </w:rPr>
              <w:t>级），资产状态</w:t>
            </w:r>
            <w:r w:rsidR="006E5433" w:rsidRPr="00E70DF1">
              <w:rPr>
                <w:rFonts w:hint="eastAsia"/>
                <w:sz w:val="21"/>
                <w:szCs w:val="21"/>
              </w:rPr>
              <w:t>的信息</w:t>
            </w:r>
          </w:p>
          <w:p w:rsidR="00E22897" w:rsidRPr="00E70DF1" w:rsidRDefault="00A739A5" w:rsidP="005A2150">
            <w:pPr>
              <w:pStyle w:val="a0"/>
              <w:spacing w:line="360" w:lineRule="auto"/>
              <w:ind w:firstLineChars="0" w:firstLine="0"/>
              <w:rPr>
                <w:sz w:val="21"/>
                <w:szCs w:val="21"/>
              </w:rPr>
            </w:pPr>
            <w:r w:rsidRPr="00E70DF1">
              <w:rPr>
                <w:rFonts w:hint="eastAsia"/>
                <w:sz w:val="21"/>
                <w:szCs w:val="21"/>
              </w:rPr>
              <w:t>没有资产编号的，</w:t>
            </w:r>
            <w:r w:rsidR="00367D83" w:rsidRPr="00E70DF1">
              <w:rPr>
                <w:rFonts w:hint="eastAsia"/>
                <w:sz w:val="21"/>
                <w:szCs w:val="21"/>
              </w:rPr>
              <w:t>如刀具，</w:t>
            </w:r>
            <w:r w:rsidRPr="00E70DF1">
              <w:rPr>
                <w:rFonts w:hint="eastAsia"/>
                <w:sz w:val="21"/>
                <w:szCs w:val="21"/>
              </w:rPr>
              <w:t>资产编号等于资产件号，方便</w:t>
            </w:r>
            <w:proofErr w:type="gramStart"/>
            <w:r w:rsidRPr="00E70DF1">
              <w:rPr>
                <w:rFonts w:hint="eastAsia"/>
                <w:sz w:val="21"/>
                <w:szCs w:val="21"/>
              </w:rPr>
              <w:t>将来扫码盘</w:t>
            </w:r>
            <w:r w:rsidR="00367D83" w:rsidRPr="00E70DF1">
              <w:rPr>
                <w:rFonts w:hint="eastAsia"/>
                <w:sz w:val="21"/>
                <w:szCs w:val="21"/>
              </w:rPr>
              <w:t>点</w:t>
            </w:r>
            <w:proofErr w:type="gramEnd"/>
          </w:p>
        </w:tc>
      </w:tr>
      <w:tr w:rsidR="004E4435" w:rsidRPr="00E70DF1" w:rsidTr="00BB16C6">
        <w:tc>
          <w:tcPr>
            <w:tcW w:w="1559" w:type="dxa"/>
            <w:vMerge w:val="restart"/>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资产库存管理</w:t>
            </w: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AI110</w:t>
            </w:r>
          </w:p>
        </w:tc>
        <w:tc>
          <w:tcPr>
            <w:tcW w:w="1843" w:type="dxa"/>
          </w:tcPr>
          <w:p w:rsidR="004E4435" w:rsidRDefault="004E4435" w:rsidP="00BE481E">
            <w:pPr>
              <w:pStyle w:val="a0"/>
              <w:spacing w:line="360" w:lineRule="auto"/>
              <w:ind w:firstLineChars="0" w:firstLine="0"/>
              <w:rPr>
                <w:sz w:val="21"/>
                <w:szCs w:val="21"/>
              </w:rPr>
            </w:pPr>
            <w:r w:rsidRPr="00E70DF1">
              <w:rPr>
                <w:rFonts w:hint="eastAsia"/>
                <w:sz w:val="21"/>
                <w:szCs w:val="21"/>
              </w:rPr>
              <w:t>交易类别维护</w:t>
            </w:r>
          </w:p>
          <w:p w:rsidR="00C663B3" w:rsidRPr="00E70DF1" w:rsidRDefault="00C663B3" w:rsidP="00BE481E">
            <w:pPr>
              <w:pStyle w:val="a0"/>
              <w:spacing w:line="360" w:lineRule="auto"/>
              <w:ind w:firstLineChars="0" w:firstLine="0"/>
              <w:rPr>
                <w:sz w:val="21"/>
                <w:szCs w:val="21"/>
              </w:rPr>
            </w:pPr>
            <w:proofErr w:type="spellStart"/>
            <w:r>
              <w:rPr>
                <w:rFonts w:hint="eastAsia"/>
                <w:sz w:val="21"/>
                <w:szCs w:val="21"/>
              </w:rPr>
              <w:t>inventorytype</w:t>
            </w:r>
            <w:proofErr w:type="spellEnd"/>
          </w:p>
        </w:tc>
        <w:tc>
          <w:tcPr>
            <w:tcW w:w="3685"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维护资产异动的类别</w:t>
            </w:r>
            <w:r w:rsidR="00E028F6" w:rsidRPr="00E70DF1">
              <w:rPr>
                <w:rFonts w:hint="eastAsia"/>
                <w:sz w:val="21"/>
                <w:szCs w:val="21"/>
              </w:rPr>
              <w:t>，</w:t>
            </w:r>
            <w:proofErr w:type="gramStart"/>
            <w:r w:rsidR="00E028F6" w:rsidRPr="00E70DF1">
              <w:rPr>
                <w:rFonts w:hint="eastAsia"/>
                <w:sz w:val="21"/>
                <w:szCs w:val="21"/>
              </w:rPr>
              <w:t>不</w:t>
            </w:r>
            <w:proofErr w:type="gramEnd"/>
            <w:r w:rsidR="00E028F6" w:rsidRPr="00E70DF1">
              <w:rPr>
                <w:rFonts w:hint="eastAsia"/>
                <w:sz w:val="21"/>
                <w:szCs w:val="21"/>
              </w:rPr>
              <w:t>分公司别</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AI150</w:t>
            </w:r>
          </w:p>
        </w:tc>
        <w:tc>
          <w:tcPr>
            <w:tcW w:w="1843" w:type="dxa"/>
          </w:tcPr>
          <w:p w:rsidR="004E4435" w:rsidRPr="00E70DF1" w:rsidRDefault="004E4435" w:rsidP="004D310C">
            <w:pPr>
              <w:pStyle w:val="a0"/>
              <w:spacing w:line="360" w:lineRule="auto"/>
              <w:ind w:firstLineChars="0" w:firstLine="0"/>
              <w:rPr>
                <w:sz w:val="21"/>
                <w:szCs w:val="21"/>
              </w:rPr>
            </w:pPr>
            <w:r w:rsidRPr="00E70DF1">
              <w:rPr>
                <w:rFonts w:hint="eastAsia"/>
                <w:sz w:val="21"/>
                <w:szCs w:val="21"/>
              </w:rPr>
              <w:t>资产库存</w:t>
            </w:r>
            <w:r w:rsidR="00773680" w:rsidRPr="00E70DF1">
              <w:rPr>
                <w:rFonts w:hint="eastAsia"/>
                <w:sz w:val="21"/>
                <w:szCs w:val="21"/>
              </w:rPr>
              <w:t>查询</w:t>
            </w:r>
          </w:p>
          <w:p w:rsidR="004E4435" w:rsidRPr="00E70DF1" w:rsidRDefault="004E4435" w:rsidP="004D310C">
            <w:pPr>
              <w:pStyle w:val="a0"/>
              <w:spacing w:line="360" w:lineRule="auto"/>
              <w:ind w:firstLineChars="0" w:firstLine="0"/>
              <w:rPr>
                <w:sz w:val="21"/>
                <w:szCs w:val="21"/>
              </w:rPr>
            </w:pPr>
            <w:proofErr w:type="spellStart"/>
            <w:r w:rsidRPr="00E70DF1">
              <w:rPr>
                <w:rFonts w:hint="eastAsia"/>
                <w:sz w:val="21"/>
                <w:szCs w:val="21"/>
              </w:rPr>
              <w:t>assetinventory</w:t>
            </w:r>
            <w:proofErr w:type="spellEnd"/>
          </w:p>
        </w:tc>
        <w:tc>
          <w:tcPr>
            <w:tcW w:w="3685" w:type="dxa"/>
          </w:tcPr>
          <w:p w:rsidR="004E4435" w:rsidRPr="00E70DF1" w:rsidRDefault="00E028F6" w:rsidP="004D310C">
            <w:pPr>
              <w:pStyle w:val="a0"/>
              <w:spacing w:line="360" w:lineRule="auto"/>
              <w:ind w:firstLineChars="0" w:firstLine="0"/>
              <w:rPr>
                <w:sz w:val="21"/>
                <w:szCs w:val="21"/>
              </w:rPr>
            </w:pPr>
            <w:r w:rsidRPr="00E70DF1">
              <w:rPr>
                <w:rFonts w:hint="eastAsia"/>
                <w:sz w:val="21"/>
                <w:szCs w:val="21"/>
              </w:rPr>
              <w:t>区分公司别，</w:t>
            </w:r>
            <w:r w:rsidR="004E4435" w:rsidRPr="00E70DF1">
              <w:rPr>
                <w:rFonts w:hint="eastAsia"/>
                <w:sz w:val="21"/>
                <w:szCs w:val="21"/>
              </w:rPr>
              <w:t>记录各类资产的库存数量</w:t>
            </w:r>
            <w:r w:rsidR="00F72471" w:rsidRPr="00E70DF1">
              <w:rPr>
                <w:rFonts w:hint="eastAsia"/>
                <w:sz w:val="21"/>
                <w:szCs w:val="21"/>
              </w:rPr>
              <w:t>，需要批号管理</w:t>
            </w:r>
          </w:p>
        </w:tc>
      </w:tr>
      <w:tr w:rsidR="00773680" w:rsidRPr="00E70DF1" w:rsidTr="00BB16C6">
        <w:tc>
          <w:tcPr>
            <w:tcW w:w="1559" w:type="dxa"/>
            <w:vMerge/>
          </w:tcPr>
          <w:p w:rsidR="00773680" w:rsidRPr="00E70DF1" w:rsidRDefault="00773680" w:rsidP="00BE481E">
            <w:pPr>
              <w:pStyle w:val="a0"/>
              <w:spacing w:line="360" w:lineRule="auto"/>
              <w:ind w:firstLineChars="0" w:firstLine="0"/>
              <w:rPr>
                <w:sz w:val="21"/>
                <w:szCs w:val="21"/>
              </w:rPr>
            </w:pPr>
          </w:p>
        </w:tc>
        <w:tc>
          <w:tcPr>
            <w:tcW w:w="1134"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AI1</w:t>
            </w:r>
            <w:r w:rsidR="002E3378" w:rsidRPr="00E70DF1">
              <w:rPr>
                <w:rFonts w:hint="eastAsia"/>
                <w:sz w:val="21"/>
                <w:szCs w:val="21"/>
              </w:rPr>
              <w:t>55</w:t>
            </w:r>
          </w:p>
        </w:tc>
        <w:tc>
          <w:tcPr>
            <w:tcW w:w="1843"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交易过程查询</w:t>
            </w:r>
          </w:p>
          <w:p w:rsidR="00773680" w:rsidRPr="00E70DF1" w:rsidRDefault="004D310C" w:rsidP="004D310C">
            <w:pPr>
              <w:pStyle w:val="a0"/>
              <w:spacing w:line="360" w:lineRule="auto"/>
              <w:ind w:firstLineChars="0" w:firstLine="0"/>
              <w:rPr>
                <w:sz w:val="21"/>
                <w:szCs w:val="21"/>
              </w:rPr>
            </w:pPr>
            <w:proofErr w:type="spellStart"/>
            <w:r w:rsidRPr="00E70DF1">
              <w:rPr>
                <w:sz w:val="21"/>
                <w:szCs w:val="21"/>
              </w:rPr>
              <w:t>assettranaction</w:t>
            </w:r>
            <w:proofErr w:type="spellEnd"/>
          </w:p>
        </w:tc>
        <w:tc>
          <w:tcPr>
            <w:tcW w:w="3685" w:type="dxa"/>
          </w:tcPr>
          <w:p w:rsidR="00773680" w:rsidRPr="00E70DF1" w:rsidRDefault="00773680" w:rsidP="004D310C">
            <w:pPr>
              <w:pStyle w:val="a0"/>
              <w:spacing w:line="360" w:lineRule="auto"/>
              <w:ind w:firstLineChars="0" w:firstLine="0"/>
              <w:rPr>
                <w:sz w:val="21"/>
                <w:szCs w:val="21"/>
              </w:rPr>
            </w:pPr>
            <w:r w:rsidRPr="00E70DF1">
              <w:rPr>
                <w:rFonts w:hint="eastAsia"/>
                <w:sz w:val="21"/>
                <w:szCs w:val="21"/>
              </w:rPr>
              <w:t>区分公司别，记录各类资产的库存异动过程</w:t>
            </w:r>
          </w:p>
        </w:tc>
      </w:tr>
      <w:tr w:rsidR="004E4435" w:rsidRPr="00E70DF1" w:rsidTr="00BB16C6">
        <w:tc>
          <w:tcPr>
            <w:tcW w:w="1559" w:type="dxa"/>
            <w:vMerge/>
          </w:tcPr>
          <w:p w:rsidR="004E4435" w:rsidRPr="00E70DF1" w:rsidRDefault="004E4435" w:rsidP="00BE481E">
            <w:pPr>
              <w:pStyle w:val="a0"/>
              <w:spacing w:line="360" w:lineRule="auto"/>
              <w:ind w:firstLineChars="0" w:firstLine="0"/>
              <w:rPr>
                <w:sz w:val="21"/>
                <w:szCs w:val="21"/>
              </w:rPr>
            </w:pPr>
          </w:p>
        </w:tc>
        <w:tc>
          <w:tcPr>
            <w:tcW w:w="1134"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AI310</w:t>
            </w:r>
          </w:p>
        </w:tc>
        <w:tc>
          <w:tcPr>
            <w:tcW w:w="1843" w:type="dxa"/>
          </w:tcPr>
          <w:p w:rsidR="004E4435" w:rsidRPr="00E70DF1" w:rsidRDefault="004E4435" w:rsidP="00BE481E">
            <w:pPr>
              <w:pStyle w:val="a0"/>
              <w:spacing w:line="360" w:lineRule="auto"/>
              <w:ind w:firstLineChars="0" w:firstLine="0"/>
              <w:rPr>
                <w:sz w:val="21"/>
                <w:szCs w:val="21"/>
              </w:rPr>
            </w:pPr>
            <w:r w:rsidRPr="00E70DF1">
              <w:rPr>
                <w:rFonts w:hint="eastAsia"/>
                <w:sz w:val="21"/>
                <w:szCs w:val="21"/>
              </w:rPr>
              <w:t>资产领用</w:t>
            </w:r>
            <w:r w:rsidR="00F72471" w:rsidRPr="00E70DF1">
              <w:rPr>
                <w:rFonts w:hint="eastAsia"/>
                <w:sz w:val="21"/>
                <w:szCs w:val="21"/>
              </w:rPr>
              <w:t>作业</w:t>
            </w:r>
          </w:p>
          <w:p w:rsidR="004E7AEE" w:rsidRPr="00E70DF1" w:rsidRDefault="004E7AEE" w:rsidP="00BE481E">
            <w:pPr>
              <w:pStyle w:val="a0"/>
              <w:spacing w:line="360" w:lineRule="auto"/>
              <w:ind w:firstLineChars="0" w:firstLine="0"/>
              <w:rPr>
                <w:sz w:val="21"/>
                <w:szCs w:val="21"/>
              </w:rPr>
            </w:pPr>
            <w:proofErr w:type="spellStart"/>
            <w:r w:rsidRPr="00E70DF1">
              <w:rPr>
                <w:rFonts w:hint="eastAsia"/>
                <w:sz w:val="21"/>
                <w:szCs w:val="21"/>
              </w:rPr>
              <w:t>asset</w:t>
            </w:r>
            <w:r w:rsidR="00D94129" w:rsidRPr="00E70DF1">
              <w:rPr>
                <w:rFonts w:hint="eastAsia"/>
                <w:sz w:val="21"/>
                <w:szCs w:val="21"/>
              </w:rPr>
              <w:t>distribute</w:t>
            </w:r>
            <w:proofErr w:type="spellEnd"/>
          </w:p>
        </w:tc>
        <w:tc>
          <w:tcPr>
            <w:tcW w:w="3685" w:type="dxa"/>
          </w:tcPr>
          <w:p w:rsidR="004E4435" w:rsidRPr="00E70DF1" w:rsidRDefault="00E028F6" w:rsidP="00BE481E">
            <w:pPr>
              <w:pStyle w:val="a0"/>
              <w:spacing w:line="360" w:lineRule="auto"/>
              <w:ind w:firstLineChars="0" w:firstLine="0"/>
              <w:rPr>
                <w:sz w:val="21"/>
                <w:szCs w:val="21"/>
              </w:rPr>
            </w:pPr>
            <w:r w:rsidRPr="00E70DF1">
              <w:rPr>
                <w:rFonts w:hint="eastAsia"/>
                <w:sz w:val="21"/>
                <w:szCs w:val="21"/>
              </w:rPr>
              <w:t>区分公司别，</w:t>
            </w:r>
            <w:r w:rsidR="00F0226D" w:rsidRPr="00E70DF1">
              <w:rPr>
                <w:rFonts w:hint="eastAsia"/>
                <w:sz w:val="21"/>
                <w:szCs w:val="21"/>
              </w:rPr>
              <w:t>当资产从资产默认仓</w:t>
            </w:r>
            <w:r w:rsidR="0004646A" w:rsidRPr="00E70DF1">
              <w:rPr>
                <w:rFonts w:hint="eastAsia"/>
                <w:sz w:val="21"/>
                <w:szCs w:val="21"/>
              </w:rPr>
              <w:t>（资产备货仓）</w:t>
            </w:r>
            <w:r w:rsidR="00F0226D" w:rsidRPr="00E70DF1">
              <w:rPr>
                <w:rFonts w:hint="eastAsia"/>
                <w:sz w:val="21"/>
                <w:szCs w:val="21"/>
              </w:rPr>
              <w:t>领用给具体使用部门和使用人时</w:t>
            </w:r>
            <w:r w:rsidR="004D310C" w:rsidRPr="00E70DF1">
              <w:rPr>
                <w:rFonts w:hint="eastAsia"/>
                <w:sz w:val="21"/>
                <w:szCs w:val="21"/>
              </w:rPr>
              <w:t>，使用此功能</w:t>
            </w:r>
            <w:r w:rsidR="00F0226D" w:rsidRPr="00E70DF1">
              <w:rPr>
                <w:rFonts w:hint="eastAsia"/>
                <w:sz w:val="21"/>
                <w:szCs w:val="21"/>
              </w:rPr>
              <w:t>，库存从各个资产备货仓</w:t>
            </w:r>
            <w:r w:rsidR="004C2008" w:rsidRPr="00E70DF1">
              <w:rPr>
                <w:rFonts w:hint="eastAsia"/>
                <w:sz w:val="21"/>
                <w:szCs w:val="21"/>
              </w:rPr>
              <w:t>（有成本）</w:t>
            </w:r>
            <w:r w:rsidR="00F0226D" w:rsidRPr="00E70DF1">
              <w:rPr>
                <w:rFonts w:hint="eastAsia"/>
                <w:sz w:val="21"/>
                <w:szCs w:val="21"/>
              </w:rPr>
              <w:t>转入各个资产领用仓</w:t>
            </w:r>
            <w:r w:rsidR="004C2008" w:rsidRPr="00E70DF1">
              <w:rPr>
                <w:rFonts w:hint="eastAsia"/>
                <w:sz w:val="21"/>
                <w:szCs w:val="21"/>
              </w:rPr>
              <w:t>（无成本）</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F0226D" w:rsidP="008A4F48">
            <w:pPr>
              <w:pStyle w:val="a0"/>
              <w:spacing w:line="360" w:lineRule="auto"/>
              <w:ind w:firstLineChars="0" w:firstLine="0"/>
              <w:rPr>
                <w:sz w:val="21"/>
                <w:szCs w:val="21"/>
              </w:rPr>
            </w:pPr>
            <w:r w:rsidRPr="00E70DF1">
              <w:rPr>
                <w:rFonts w:hint="eastAsia"/>
                <w:sz w:val="21"/>
                <w:szCs w:val="21"/>
              </w:rPr>
              <w:t>AI3</w:t>
            </w:r>
            <w:r w:rsidR="0004646A" w:rsidRPr="00E70DF1">
              <w:rPr>
                <w:rFonts w:hint="eastAsia"/>
                <w:sz w:val="21"/>
                <w:szCs w:val="21"/>
              </w:rPr>
              <w:t>20</w:t>
            </w:r>
          </w:p>
        </w:tc>
        <w:tc>
          <w:tcPr>
            <w:tcW w:w="1843" w:type="dxa"/>
          </w:tcPr>
          <w:p w:rsidR="00F0226D" w:rsidRPr="00E70DF1" w:rsidRDefault="00F0226D" w:rsidP="008A4F48">
            <w:pPr>
              <w:pStyle w:val="a0"/>
              <w:spacing w:line="360" w:lineRule="auto"/>
              <w:ind w:firstLineChars="0" w:firstLine="0"/>
              <w:rPr>
                <w:sz w:val="21"/>
                <w:szCs w:val="21"/>
              </w:rPr>
            </w:pPr>
            <w:r w:rsidRPr="00E70DF1">
              <w:rPr>
                <w:rFonts w:hint="eastAsia"/>
                <w:sz w:val="21"/>
                <w:szCs w:val="21"/>
              </w:rPr>
              <w:t>资产异动</w:t>
            </w:r>
            <w:r w:rsidR="00F72471" w:rsidRPr="00E70DF1">
              <w:rPr>
                <w:rFonts w:hint="eastAsia"/>
                <w:sz w:val="21"/>
                <w:szCs w:val="21"/>
              </w:rPr>
              <w:t>作业</w:t>
            </w:r>
          </w:p>
          <w:p w:rsidR="00F0226D" w:rsidRPr="00E70DF1" w:rsidRDefault="00F0226D" w:rsidP="008A4F48">
            <w:pPr>
              <w:pStyle w:val="a0"/>
              <w:spacing w:line="360" w:lineRule="auto"/>
              <w:ind w:firstLineChars="0" w:firstLine="0"/>
              <w:rPr>
                <w:sz w:val="21"/>
                <w:szCs w:val="21"/>
              </w:rPr>
            </w:pPr>
            <w:proofErr w:type="spellStart"/>
            <w:r w:rsidRPr="00E70DF1">
              <w:rPr>
                <w:rFonts w:hint="eastAsia"/>
                <w:sz w:val="21"/>
                <w:szCs w:val="21"/>
              </w:rPr>
              <w:t>assetadjust</w:t>
            </w:r>
            <w:proofErr w:type="spellEnd"/>
          </w:p>
        </w:tc>
        <w:tc>
          <w:tcPr>
            <w:tcW w:w="3685" w:type="dxa"/>
          </w:tcPr>
          <w:p w:rsidR="00F0226D" w:rsidRPr="00E70DF1" w:rsidRDefault="00F0226D" w:rsidP="00F536CA">
            <w:pPr>
              <w:pStyle w:val="a0"/>
              <w:spacing w:line="360" w:lineRule="auto"/>
              <w:ind w:firstLineChars="0" w:firstLine="0"/>
              <w:rPr>
                <w:sz w:val="21"/>
                <w:szCs w:val="21"/>
              </w:rPr>
            </w:pPr>
            <w:r w:rsidRPr="00E70DF1">
              <w:rPr>
                <w:rFonts w:hint="eastAsia"/>
                <w:sz w:val="21"/>
                <w:szCs w:val="21"/>
              </w:rPr>
              <w:t>区分公司别，已领用的资产，发生存放位置更改，更换使用部门或使用人时</w:t>
            </w:r>
            <w:r w:rsidR="00F536CA" w:rsidRPr="00E70DF1">
              <w:rPr>
                <w:rFonts w:hint="eastAsia"/>
                <w:sz w:val="21"/>
                <w:szCs w:val="21"/>
              </w:rPr>
              <w:t>、或当资产退回给资产管理部门时，使用此功能</w:t>
            </w:r>
            <w:r w:rsidR="004C2008" w:rsidRPr="00E70DF1">
              <w:rPr>
                <w:rFonts w:hint="eastAsia"/>
                <w:sz w:val="21"/>
                <w:szCs w:val="21"/>
              </w:rPr>
              <w:t>，</w:t>
            </w:r>
            <w:r w:rsidR="00F536CA" w:rsidRPr="00E70DF1">
              <w:rPr>
                <w:rFonts w:hint="eastAsia"/>
                <w:sz w:val="21"/>
                <w:szCs w:val="21"/>
              </w:rPr>
              <w:t>因已经使用过，所以库存还是在资产领用仓（无成本）</w:t>
            </w:r>
            <w:r w:rsidR="004C2008" w:rsidRPr="00E70DF1">
              <w:rPr>
                <w:rFonts w:hint="eastAsia"/>
                <w:sz w:val="21"/>
                <w:szCs w:val="21"/>
              </w:rPr>
              <w:t>与仓库无关</w:t>
            </w:r>
          </w:p>
        </w:tc>
      </w:tr>
      <w:tr w:rsidR="00F0226D" w:rsidRPr="00E70DF1" w:rsidTr="00BB16C6">
        <w:tc>
          <w:tcPr>
            <w:tcW w:w="1559" w:type="dxa"/>
            <w:vMerge/>
          </w:tcPr>
          <w:p w:rsidR="00F0226D" w:rsidRPr="00E70DF1" w:rsidRDefault="00F0226D" w:rsidP="00BE481E">
            <w:pPr>
              <w:pStyle w:val="a0"/>
              <w:spacing w:line="360" w:lineRule="auto"/>
              <w:ind w:firstLineChars="0" w:firstLine="0"/>
              <w:rPr>
                <w:sz w:val="21"/>
                <w:szCs w:val="21"/>
              </w:rPr>
            </w:pPr>
          </w:p>
        </w:tc>
        <w:tc>
          <w:tcPr>
            <w:tcW w:w="1134" w:type="dxa"/>
          </w:tcPr>
          <w:p w:rsidR="00F0226D" w:rsidRPr="00E70DF1" w:rsidRDefault="0004646A" w:rsidP="00BE481E">
            <w:pPr>
              <w:pStyle w:val="a0"/>
              <w:spacing w:line="360" w:lineRule="auto"/>
              <w:ind w:firstLineChars="0" w:firstLine="0"/>
              <w:rPr>
                <w:sz w:val="21"/>
                <w:szCs w:val="21"/>
              </w:rPr>
            </w:pPr>
            <w:r w:rsidRPr="00E70DF1">
              <w:rPr>
                <w:rFonts w:hint="eastAsia"/>
                <w:sz w:val="21"/>
                <w:szCs w:val="21"/>
              </w:rPr>
              <w:t>AI33</w:t>
            </w:r>
            <w:r w:rsidR="00F0226D" w:rsidRPr="00E70DF1">
              <w:rPr>
                <w:rFonts w:hint="eastAsia"/>
                <w:sz w:val="21"/>
                <w:szCs w:val="21"/>
              </w:rPr>
              <w:t>0</w:t>
            </w:r>
          </w:p>
        </w:tc>
        <w:tc>
          <w:tcPr>
            <w:tcW w:w="1843" w:type="dxa"/>
          </w:tcPr>
          <w:p w:rsidR="00F0226D" w:rsidRPr="00E70DF1" w:rsidRDefault="00F0226D" w:rsidP="00BE481E">
            <w:pPr>
              <w:pStyle w:val="a0"/>
              <w:spacing w:line="360" w:lineRule="auto"/>
              <w:ind w:firstLineChars="0" w:firstLine="0"/>
              <w:rPr>
                <w:sz w:val="21"/>
                <w:szCs w:val="21"/>
              </w:rPr>
            </w:pPr>
            <w:r w:rsidRPr="00E70DF1">
              <w:rPr>
                <w:rFonts w:hint="eastAsia"/>
                <w:sz w:val="21"/>
                <w:szCs w:val="21"/>
              </w:rPr>
              <w:t>资产转移</w:t>
            </w:r>
            <w:r w:rsidR="00F72471" w:rsidRPr="00E70DF1">
              <w:rPr>
                <w:rFonts w:hint="eastAsia"/>
                <w:sz w:val="21"/>
                <w:szCs w:val="21"/>
              </w:rPr>
              <w:t>作业</w:t>
            </w:r>
          </w:p>
          <w:p w:rsidR="00F0226D" w:rsidRPr="00E70DF1" w:rsidRDefault="00F0226D" w:rsidP="00BE481E">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transfer</w:t>
            </w:r>
            <w:proofErr w:type="spellEnd"/>
          </w:p>
        </w:tc>
        <w:tc>
          <w:tcPr>
            <w:tcW w:w="3685" w:type="dxa"/>
          </w:tcPr>
          <w:p w:rsidR="00F0226D" w:rsidRPr="00E70DF1" w:rsidRDefault="004C2008" w:rsidP="00BE481E">
            <w:pPr>
              <w:pStyle w:val="a0"/>
              <w:spacing w:line="360" w:lineRule="auto"/>
              <w:ind w:firstLineChars="0" w:firstLine="0"/>
              <w:rPr>
                <w:sz w:val="21"/>
                <w:szCs w:val="21"/>
              </w:rPr>
            </w:pPr>
            <w:r w:rsidRPr="00E70DF1">
              <w:rPr>
                <w:rFonts w:hint="eastAsia"/>
                <w:sz w:val="21"/>
                <w:szCs w:val="21"/>
              </w:rPr>
              <w:t>区分公司别，当资产发生财务账务归属更改时，使用此功能，实现，转出方的资产库存销账，转入方的资产库存增加，还需变更资产编号</w:t>
            </w:r>
          </w:p>
        </w:tc>
      </w:tr>
      <w:tr w:rsidR="00F72471" w:rsidRPr="00E70DF1" w:rsidTr="00BB16C6">
        <w:tc>
          <w:tcPr>
            <w:tcW w:w="1559" w:type="dxa"/>
            <w:vMerge/>
          </w:tcPr>
          <w:p w:rsidR="00F72471" w:rsidRPr="00E70DF1" w:rsidRDefault="00F72471" w:rsidP="00BE481E">
            <w:pPr>
              <w:pStyle w:val="a0"/>
              <w:spacing w:line="360" w:lineRule="auto"/>
              <w:ind w:firstLineChars="0" w:firstLine="0"/>
              <w:rPr>
                <w:sz w:val="21"/>
                <w:szCs w:val="21"/>
              </w:rPr>
            </w:pPr>
          </w:p>
        </w:tc>
        <w:tc>
          <w:tcPr>
            <w:tcW w:w="1134" w:type="dxa"/>
          </w:tcPr>
          <w:p w:rsidR="00F72471" w:rsidRPr="00E70DF1" w:rsidRDefault="00F72471" w:rsidP="008A4F48">
            <w:pPr>
              <w:pStyle w:val="a0"/>
              <w:spacing w:line="360" w:lineRule="auto"/>
              <w:ind w:firstLineChars="0" w:firstLine="0"/>
              <w:rPr>
                <w:sz w:val="21"/>
                <w:szCs w:val="21"/>
              </w:rPr>
            </w:pPr>
            <w:r w:rsidRPr="00E70DF1">
              <w:rPr>
                <w:rFonts w:hint="eastAsia"/>
                <w:sz w:val="21"/>
                <w:szCs w:val="21"/>
              </w:rPr>
              <w:t>AI370</w:t>
            </w:r>
          </w:p>
        </w:tc>
        <w:tc>
          <w:tcPr>
            <w:tcW w:w="1843" w:type="dxa"/>
          </w:tcPr>
          <w:p w:rsidR="00F72471" w:rsidRPr="00E70DF1" w:rsidRDefault="00F72471" w:rsidP="008A4F48">
            <w:pPr>
              <w:pStyle w:val="a0"/>
              <w:spacing w:line="360" w:lineRule="auto"/>
              <w:ind w:firstLineChars="0" w:firstLine="0"/>
              <w:rPr>
                <w:sz w:val="21"/>
                <w:szCs w:val="21"/>
              </w:rPr>
            </w:pPr>
            <w:r w:rsidRPr="00E70DF1">
              <w:rPr>
                <w:rFonts w:hint="eastAsia"/>
                <w:sz w:val="21"/>
                <w:szCs w:val="21"/>
              </w:rPr>
              <w:t>资产回收作业</w:t>
            </w:r>
          </w:p>
          <w:p w:rsidR="00F72471" w:rsidRPr="00E70DF1" w:rsidRDefault="00F72471" w:rsidP="008A4F48">
            <w:pPr>
              <w:pStyle w:val="a0"/>
              <w:spacing w:line="360" w:lineRule="auto"/>
              <w:ind w:firstLineChars="0" w:firstLine="0"/>
              <w:rPr>
                <w:sz w:val="21"/>
                <w:szCs w:val="21"/>
              </w:rPr>
            </w:pPr>
            <w:proofErr w:type="spellStart"/>
            <w:r w:rsidRPr="00E70DF1">
              <w:rPr>
                <w:rFonts w:hint="eastAsia"/>
                <w:sz w:val="21"/>
                <w:szCs w:val="21"/>
              </w:rPr>
              <w:t>asset</w:t>
            </w:r>
            <w:r w:rsidRPr="00E70DF1">
              <w:rPr>
                <w:sz w:val="21"/>
                <w:szCs w:val="21"/>
              </w:rPr>
              <w:t>recycle</w:t>
            </w:r>
            <w:proofErr w:type="spellEnd"/>
          </w:p>
        </w:tc>
        <w:tc>
          <w:tcPr>
            <w:tcW w:w="3685" w:type="dxa"/>
          </w:tcPr>
          <w:p w:rsidR="00F72471" w:rsidRPr="00E70DF1" w:rsidRDefault="008B5B68" w:rsidP="008B5B68">
            <w:pPr>
              <w:pStyle w:val="a0"/>
              <w:spacing w:line="360" w:lineRule="auto"/>
              <w:ind w:firstLineChars="0" w:firstLine="0"/>
              <w:rPr>
                <w:sz w:val="21"/>
                <w:szCs w:val="21"/>
              </w:rPr>
            </w:pPr>
            <w:r w:rsidRPr="00E70DF1">
              <w:rPr>
                <w:rFonts w:hint="eastAsia"/>
                <w:sz w:val="21"/>
                <w:szCs w:val="21"/>
              </w:rPr>
              <w:t>预留</w:t>
            </w:r>
            <w:r w:rsidR="00F72471" w:rsidRPr="00E70DF1">
              <w:rPr>
                <w:rFonts w:hint="eastAsia"/>
                <w:sz w:val="21"/>
                <w:szCs w:val="21"/>
              </w:rPr>
              <w:t>功能，</w:t>
            </w:r>
            <w:r w:rsidRPr="00E70DF1">
              <w:rPr>
                <w:rFonts w:hint="eastAsia"/>
                <w:sz w:val="21"/>
                <w:szCs w:val="21"/>
              </w:rPr>
              <w:t>暂时</w:t>
            </w:r>
            <w:r w:rsidR="00F72471" w:rsidRPr="00E70DF1">
              <w:rPr>
                <w:rFonts w:hint="eastAsia"/>
                <w:sz w:val="21"/>
                <w:szCs w:val="21"/>
              </w:rPr>
              <w:t>不做开发</w:t>
            </w:r>
          </w:p>
        </w:tc>
      </w:tr>
      <w:tr w:rsidR="00BF31A8" w:rsidRPr="00E70DF1" w:rsidTr="00BB16C6">
        <w:tc>
          <w:tcPr>
            <w:tcW w:w="1559" w:type="dxa"/>
            <w:vMerge/>
          </w:tcPr>
          <w:p w:rsidR="00BF31A8" w:rsidRPr="00E70DF1" w:rsidRDefault="00BF31A8" w:rsidP="00BE481E">
            <w:pPr>
              <w:pStyle w:val="a0"/>
              <w:spacing w:line="360" w:lineRule="auto"/>
              <w:ind w:firstLineChars="0" w:firstLine="0"/>
              <w:rPr>
                <w:sz w:val="21"/>
                <w:szCs w:val="21"/>
              </w:rPr>
            </w:pPr>
          </w:p>
        </w:tc>
        <w:tc>
          <w:tcPr>
            <w:tcW w:w="1134" w:type="dxa"/>
          </w:tcPr>
          <w:p w:rsidR="00BF31A8" w:rsidRPr="00E70DF1" w:rsidRDefault="00BF31A8" w:rsidP="008A4F48">
            <w:pPr>
              <w:pStyle w:val="a0"/>
              <w:spacing w:line="360" w:lineRule="auto"/>
              <w:ind w:firstLineChars="0" w:firstLine="0"/>
              <w:rPr>
                <w:sz w:val="21"/>
                <w:szCs w:val="21"/>
              </w:rPr>
            </w:pPr>
            <w:r w:rsidRPr="00E70DF1">
              <w:rPr>
                <w:rFonts w:hint="eastAsia"/>
                <w:sz w:val="21"/>
                <w:szCs w:val="21"/>
              </w:rPr>
              <w:t>AI530</w:t>
            </w:r>
          </w:p>
        </w:tc>
        <w:tc>
          <w:tcPr>
            <w:tcW w:w="1843" w:type="dxa"/>
          </w:tcPr>
          <w:p w:rsidR="00BF31A8" w:rsidRPr="00E70DF1" w:rsidRDefault="00BF31A8" w:rsidP="008A4F48">
            <w:pPr>
              <w:pStyle w:val="a0"/>
              <w:spacing w:line="360" w:lineRule="auto"/>
              <w:ind w:firstLineChars="0" w:firstLine="0"/>
              <w:rPr>
                <w:sz w:val="21"/>
                <w:szCs w:val="21"/>
              </w:rPr>
            </w:pPr>
            <w:r w:rsidRPr="00E70DF1">
              <w:rPr>
                <w:rFonts w:hint="eastAsia"/>
                <w:sz w:val="21"/>
                <w:szCs w:val="21"/>
              </w:rPr>
              <w:t>资产入库作业</w:t>
            </w:r>
          </w:p>
          <w:p w:rsidR="007A27C3" w:rsidRPr="00E70DF1" w:rsidRDefault="007A27C3" w:rsidP="008A4F48">
            <w:pPr>
              <w:pStyle w:val="a0"/>
              <w:spacing w:line="360" w:lineRule="auto"/>
              <w:ind w:firstLineChars="0" w:firstLine="0"/>
              <w:rPr>
                <w:sz w:val="21"/>
                <w:szCs w:val="21"/>
              </w:rPr>
            </w:pPr>
            <w:proofErr w:type="spellStart"/>
            <w:r w:rsidRPr="00E70DF1">
              <w:rPr>
                <w:rFonts w:hint="eastAsia"/>
                <w:sz w:val="21"/>
                <w:szCs w:val="21"/>
              </w:rPr>
              <w:t>assetaccept</w:t>
            </w:r>
            <w:proofErr w:type="spellEnd"/>
          </w:p>
        </w:tc>
        <w:tc>
          <w:tcPr>
            <w:tcW w:w="3685" w:type="dxa"/>
          </w:tcPr>
          <w:p w:rsidR="00BF31A8" w:rsidRPr="00E70DF1" w:rsidRDefault="00BF31A8" w:rsidP="008B5B68">
            <w:pPr>
              <w:pStyle w:val="a0"/>
              <w:spacing w:line="360" w:lineRule="auto"/>
              <w:ind w:firstLineChars="0" w:firstLine="0"/>
              <w:rPr>
                <w:sz w:val="21"/>
                <w:szCs w:val="21"/>
              </w:rPr>
            </w:pPr>
            <w:r w:rsidRPr="00E70DF1">
              <w:rPr>
                <w:rFonts w:hint="eastAsia"/>
                <w:sz w:val="21"/>
                <w:szCs w:val="21"/>
              </w:rPr>
              <w:t>区分公司别，</w:t>
            </w:r>
            <w:r w:rsidR="00396EC4" w:rsidRPr="00E70DF1">
              <w:rPr>
                <w:rFonts w:hint="eastAsia"/>
                <w:sz w:val="21"/>
                <w:szCs w:val="21"/>
              </w:rPr>
              <w:t>资产采购在</w:t>
            </w:r>
            <w:r w:rsidR="00396EC4" w:rsidRPr="00E70DF1">
              <w:rPr>
                <w:rFonts w:hint="eastAsia"/>
                <w:sz w:val="21"/>
                <w:szCs w:val="21"/>
              </w:rPr>
              <w:t>ERP</w:t>
            </w:r>
            <w:r w:rsidR="00396EC4" w:rsidRPr="00E70DF1">
              <w:rPr>
                <w:rFonts w:hint="eastAsia"/>
                <w:sz w:val="21"/>
                <w:szCs w:val="21"/>
              </w:rPr>
              <w:t>验收后，如果无法同步到</w:t>
            </w:r>
            <w:r w:rsidR="00396EC4" w:rsidRPr="00E70DF1">
              <w:rPr>
                <w:rFonts w:hint="eastAsia"/>
                <w:sz w:val="21"/>
                <w:szCs w:val="21"/>
              </w:rPr>
              <w:t>EAM</w:t>
            </w:r>
            <w:r w:rsidR="00396EC4" w:rsidRPr="00E70DF1">
              <w:rPr>
                <w:rFonts w:hint="eastAsia"/>
                <w:sz w:val="21"/>
                <w:szCs w:val="21"/>
              </w:rPr>
              <w:t>系统，可以使用此功能进行入库，</w:t>
            </w:r>
            <w:r w:rsidR="00DF631A" w:rsidRPr="00E70DF1">
              <w:rPr>
                <w:rFonts w:hint="eastAsia"/>
                <w:sz w:val="21"/>
                <w:szCs w:val="21"/>
              </w:rPr>
              <w:t>入库确认后按设定产生资产编号</w:t>
            </w:r>
          </w:p>
        </w:tc>
      </w:tr>
      <w:tr w:rsidR="00287809" w:rsidRPr="00E70DF1" w:rsidTr="00BB16C6">
        <w:tc>
          <w:tcPr>
            <w:tcW w:w="1559" w:type="dxa"/>
            <w:vMerge/>
          </w:tcPr>
          <w:p w:rsidR="00287809" w:rsidRPr="00E70DF1" w:rsidRDefault="00287809" w:rsidP="00BE481E">
            <w:pPr>
              <w:pStyle w:val="a0"/>
              <w:spacing w:line="360" w:lineRule="auto"/>
              <w:ind w:firstLineChars="0" w:firstLine="0"/>
              <w:rPr>
                <w:sz w:val="21"/>
                <w:szCs w:val="21"/>
              </w:rPr>
            </w:pPr>
          </w:p>
        </w:tc>
        <w:tc>
          <w:tcPr>
            <w:tcW w:w="1134" w:type="dxa"/>
          </w:tcPr>
          <w:p w:rsidR="00287809" w:rsidRPr="00E70DF1" w:rsidRDefault="00287809" w:rsidP="001A7357">
            <w:pPr>
              <w:pStyle w:val="a0"/>
              <w:spacing w:line="360" w:lineRule="auto"/>
              <w:ind w:firstLineChars="0" w:firstLine="0"/>
              <w:rPr>
                <w:sz w:val="21"/>
                <w:szCs w:val="21"/>
              </w:rPr>
            </w:pPr>
            <w:r w:rsidRPr="00E70DF1">
              <w:rPr>
                <w:rFonts w:hint="eastAsia"/>
                <w:sz w:val="21"/>
                <w:szCs w:val="21"/>
              </w:rPr>
              <w:t>AI710</w:t>
            </w:r>
          </w:p>
        </w:tc>
        <w:tc>
          <w:tcPr>
            <w:tcW w:w="1843" w:type="dxa"/>
          </w:tcPr>
          <w:p w:rsidR="00287809" w:rsidRPr="00E70DF1" w:rsidRDefault="00287809" w:rsidP="001A7357">
            <w:pPr>
              <w:pStyle w:val="a0"/>
              <w:spacing w:line="360" w:lineRule="auto"/>
              <w:ind w:firstLineChars="0" w:firstLine="0"/>
              <w:rPr>
                <w:sz w:val="21"/>
                <w:szCs w:val="21"/>
              </w:rPr>
            </w:pPr>
            <w:r w:rsidRPr="00E70DF1">
              <w:rPr>
                <w:rFonts w:hint="eastAsia"/>
                <w:sz w:val="21"/>
                <w:szCs w:val="21"/>
              </w:rPr>
              <w:t>资产盘点作业</w:t>
            </w:r>
          </w:p>
          <w:p w:rsidR="00287809" w:rsidRPr="00E70DF1" w:rsidRDefault="00287809" w:rsidP="001A7357">
            <w:pPr>
              <w:pStyle w:val="a0"/>
              <w:spacing w:line="360" w:lineRule="auto"/>
              <w:ind w:firstLineChars="0" w:firstLine="0"/>
              <w:rPr>
                <w:sz w:val="21"/>
                <w:szCs w:val="21"/>
              </w:rPr>
            </w:pPr>
            <w:proofErr w:type="spellStart"/>
            <w:r w:rsidRPr="00E70DF1">
              <w:rPr>
                <w:sz w:val="21"/>
                <w:szCs w:val="21"/>
              </w:rPr>
              <w:t>assetcheck</w:t>
            </w:r>
            <w:proofErr w:type="spellEnd"/>
          </w:p>
        </w:tc>
        <w:tc>
          <w:tcPr>
            <w:tcW w:w="3685" w:type="dxa"/>
          </w:tcPr>
          <w:p w:rsidR="00287809" w:rsidRPr="00E70DF1" w:rsidRDefault="00287809" w:rsidP="001A7357">
            <w:pPr>
              <w:pStyle w:val="a0"/>
              <w:spacing w:line="360" w:lineRule="auto"/>
              <w:ind w:firstLineChars="0" w:firstLine="0"/>
              <w:rPr>
                <w:sz w:val="21"/>
                <w:szCs w:val="21"/>
              </w:rPr>
            </w:pPr>
            <w:r w:rsidRPr="00E70DF1">
              <w:rPr>
                <w:rFonts w:hint="eastAsia"/>
                <w:sz w:val="21"/>
                <w:szCs w:val="21"/>
              </w:rPr>
              <w:t>区分公司别，按不同的条件，产生相应的盘点内容，并实现盘盈处理</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1A7357">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Pr="00E70DF1">
              <w:rPr>
                <w:rFonts w:hint="eastAsia"/>
                <w:sz w:val="21"/>
                <w:szCs w:val="21"/>
              </w:rPr>
              <w:t>10</w:t>
            </w:r>
          </w:p>
        </w:tc>
        <w:tc>
          <w:tcPr>
            <w:tcW w:w="1843" w:type="dxa"/>
          </w:tcPr>
          <w:p w:rsidR="00696F2F" w:rsidRPr="00E70DF1" w:rsidRDefault="00696F2F" w:rsidP="001A7357">
            <w:pPr>
              <w:pStyle w:val="a0"/>
              <w:spacing w:line="360" w:lineRule="auto"/>
              <w:ind w:firstLineChars="0" w:firstLine="0"/>
              <w:rPr>
                <w:sz w:val="21"/>
                <w:szCs w:val="21"/>
              </w:rPr>
            </w:pPr>
            <w:r w:rsidRPr="00E70DF1">
              <w:rPr>
                <w:rFonts w:hint="eastAsia"/>
                <w:sz w:val="21"/>
                <w:szCs w:val="21"/>
              </w:rPr>
              <w:t>资产</w:t>
            </w:r>
            <w:r>
              <w:rPr>
                <w:rFonts w:hint="eastAsia"/>
                <w:sz w:val="21"/>
                <w:szCs w:val="21"/>
              </w:rPr>
              <w:t>报废</w:t>
            </w:r>
            <w:r w:rsidRPr="00E70DF1">
              <w:rPr>
                <w:rFonts w:hint="eastAsia"/>
                <w:sz w:val="21"/>
                <w:szCs w:val="21"/>
              </w:rPr>
              <w:t>作业</w:t>
            </w:r>
          </w:p>
          <w:p w:rsidR="00696F2F" w:rsidRPr="00E70DF1" w:rsidRDefault="00696F2F" w:rsidP="00696F2F">
            <w:pPr>
              <w:pStyle w:val="a0"/>
              <w:spacing w:line="360" w:lineRule="auto"/>
              <w:ind w:firstLineChars="0" w:firstLine="0"/>
              <w:rPr>
                <w:sz w:val="21"/>
                <w:szCs w:val="21"/>
              </w:rPr>
            </w:pPr>
            <w:proofErr w:type="spellStart"/>
            <w:r>
              <w:rPr>
                <w:sz w:val="21"/>
                <w:szCs w:val="21"/>
              </w:rPr>
              <w:t>assetscrap</w:t>
            </w:r>
            <w:proofErr w:type="spellEnd"/>
          </w:p>
        </w:tc>
        <w:tc>
          <w:tcPr>
            <w:tcW w:w="3685" w:type="dxa"/>
          </w:tcPr>
          <w:p w:rsidR="00696F2F" w:rsidRPr="00E70DF1" w:rsidRDefault="00696F2F" w:rsidP="000F1021">
            <w:pPr>
              <w:pStyle w:val="a0"/>
              <w:spacing w:line="360" w:lineRule="auto"/>
              <w:ind w:firstLineChars="0" w:firstLine="0"/>
              <w:rPr>
                <w:sz w:val="21"/>
                <w:szCs w:val="21"/>
              </w:rPr>
            </w:pPr>
            <w:r w:rsidRPr="00E70DF1">
              <w:rPr>
                <w:rFonts w:hint="eastAsia"/>
                <w:sz w:val="21"/>
                <w:szCs w:val="21"/>
              </w:rPr>
              <w:t>区分公司别，</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8A4F48">
            <w:pPr>
              <w:pStyle w:val="a0"/>
              <w:spacing w:line="360" w:lineRule="auto"/>
              <w:ind w:firstLineChars="0" w:firstLine="0"/>
              <w:rPr>
                <w:sz w:val="21"/>
                <w:szCs w:val="21"/>
              </w:rPr>
            </w:pPr>
            <w:r w:rsidRPr="00E70DF1">
              <w:rPr>
                <w:rFonts w:hint="eastAsia"/>
                <w:sz w:val="21"/>
                <w:szCs w:val="21"/>
              </w:rPr>
              <w:t>AI</w:t>
            </w:r>
            <w:r>
              <w:rPr>
                <w:rFonts w:hint="eastAsia"/>
                <w:sz w:val="21"/>
                <w:szCs w:val="21"/>
              </w:rPr>
              <w:t>8</w:t>
            </w:r>
            <w:r w:rsidR="00772CDC">
              <w:rPr>
                <w:rFonts w:hint="eastAsia"/>
                <w:sz w:val="21"/>
                <w:szCs w:val="21"/>
              </w:rPr>
              <w:t>2</w:t>
            </w:r>
            <w:r w:rsidRPr="00E70DF1">
              <w:rPr>
                <w:rFonts w:hint="eastAsia"/>
                <w:sz w:val="21"/>
                <w:szCs w:val="21"/>
              </w:rPr>
              <w:t>0</w:t>
            </w:r>
          </w:p>
        </w:tc>
        <w:tc>
          <w:tcPr>
            <w:tcW w:w="1843" w:type="dxa"/>
          </w:tcPr>
          <w:p w:rsidR="00696F2F" w:rsidRPr="00E70DF1" w:rsidRDefault="00696F2F" w:rsidP="008A4F48">
            <w:pPr>
              <w:pStyle w:val="a0"/>
              <w:spacing w:line="360" w:lineRule="auto"/>
              <w:ind w:firstLineChars="0" w:firstLine="0"/>
              <w:rPr>
                <w:sz w:val="21"/>
                <w:szCs w:val="21"/>
              </w:rPr>
            </w:pPr>
            <w:r w:rsidRPr="00E70DF1">
              <w:rPr>
                <w:rFonts w:hint="eastAsia"/>
                <w:sz w:val="21"/>
                <w:szCs w:val="21"/>
              </w:rPr>
              <w:t>资产</w:t>
            </w:r>
            <w:r>
              <w:rPr>
                <w:rFonts w:hint="eastAsia"/>
                <w:sz w:val="21"/>
                <w:szCs w:val="21"/>
              </w:rPr>
              <w:t>处置</w:t>
            </w:r>
            <w:r w:rsidRPr="00E70DF1">
              <w:rPr>
                <w:rFonts w:hint="eastAsia"/>
                <w:sz w:val="21"/>
                <w:szCs w:val="21"/>
              </w:rPr>
              <w:t>作业</w:t>
            </w:r>
          </w:p>
          <w:p w:rsidR="00696F2F" w:rsidRPr="00E70DF1" w:rsidRDefault="00696F2F" w:rsidP="008A4F48">
            <w:pPr>
              <w:pStyle w:val="a0"/>
              <w:spacing w:line="360" w:lineRule="auto"/>
              <w:ind w:firstLineChars="0" w:firstLine="0"/>
              <w:rPr>
                <w:sz w:val="21"/>
                <w:szCs w:val="21"/>
              </w:rPr>
            </w:pPr>
            <w:proofErr w:type="spellStart"/>
            <w:r>
              <w:rPr>
                <w:rFonts w:hint="eastAsia"/>
                <w:sz w:val="21"/>
                <w:szCs w:val="21"/>
              </w:rPr>
              <w:t>asset</w:t>
            </w:r>
            <w:r w:rsidRPr="00696F2F">
              <w:rPr>
                <w:sz w:val="21"/>
                <w:szCs w:val="21"/>
              </w:rPr>
              <w:t>dispose</w:t>
            </w:r>
            <w:proofErr w:type="spellEnd"/>
          </w:p>
        </w:tc>
        <w:tc>
          <w:tcPr>
            <w:tcW w:w="3685" w:type="dxa"/>
          </w:tcPr>
          <w:p w:rsidR="00696F2F" w:rsidRPr="00E70DF1" w:rsidRDefault="00696F2F" w:rsidP="00CB6317">
            <w:pPr>
              <w:pStyle w:val="a0"/>
              <w:spacing w:line="360" w:lineRule="auto"/>
              <w:ind w:firstLineChars="0" w:firstLine="0"/>
              <w:rPr>
                <w:sz w:val="21"/>
                <w:szCs w:val="21"/>
              </w:rPr>
            </w:pPr>
            <w:r w:rsidRPr="00E70DF1">
              <w:rPr>
                <w:rFonts w:hint="eastAsia"/>
                <w:sz w:val="21"/>
                <w:szCs w:val="21"/>
              </w:rPr>
              <w:t>区分公司别，</w:t>
            </w:r>
            <w:r w:rsidR="000F1021" w:rsidRPr="00E70DF1">
              <w:rPr>
                <w:sz w:val="21"/>
                <w:szCs w:val="21"/>
              </w:rPr>
              <w:t xml:space="preserve"> </w:t>
            </w:r>
          </w:p>
        </w:tc>
      </w:tr>
      <w:tr w:rsidR="00696F2F" w:rsidRPr="00E70DF1" w:rsidTr="00BB16C6">
        <w:tc>
          <w:tcPr>
            <w:tcW w:w="1559" w:type="dxa"/>
            <w:vMerge w:val="restart"/>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资产申请管理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210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资产申请作业</w:t>
            </w:r>
          </w:p>
          <w:p w:rsidR="00696F2F" w:rsidRPr="00E70DF1" w:rsidRDefault="00696F2F" w:rsidP="00BE481E">
            <w:pPr>
              <w:pStyle w:val="a0"/>
              <w:spacing w:line="360" w:lineRule="auto"/>
              <w:ind w:firstLineChars="0" w:firstLine="0"/>
              <w:rPr>
                <w:sz w:val="21"/>
                <w:szCs w:val="21"/>
              </w:rPr>
            </w:pPr>
            <w:bookmarkStart w:id="24" w:name="OLE_LINK3"/>
            <w:proofErr w:type="spellStart"/>
            <w:r>
              <w:rPr>
                <w:rFonts w:hint="eastAsia"/>
                <w:sz w:val="21"/>
                <w:szCs w:val="21"/>
              </w:rPr>
              <w:t>assetapply</w:t>
            </w:r>
            <w:bookmarkEnd w:id="24"/>
            <w:proofErr w:type="spellEnd"/>
          </w:p>
        </w:tc>
        <w:tc>
          <w:tcPr>
            <w:tcW w:w="3685" w:type="dxa"/>
          </w:tcPr>
          <w:p w:rsidR="00696F2F" w:rsidRPr="00E70DF1" w:rsidRDefault="00696F2F" w:rsidP="00AD2C29">
            <w:pPr>
              <w:pStyle w:val="a0"/>
              <w:spacing w:line="360" w:lineRule="auto"/>
              <w:ind w:firstLineChars="0" w:firstLine="0"/>
              <w:rPr>
                <w:sz w:val="21"/>
                <w:szCs w:val="21"/>
              </w:rPr>
            </w:pPr>
            <w:r w:rsidRPr="00E70DF1">
              <w:rPr>
                <w:rFonts w:hint="eastAsia"/>
                <w:sz w:val="21"/>
                <w:szCs w:val="21"/>
              </w:rPr>
              <w:t>区分公司别，各部门提出资产需求时，使用此功能</w:t>
            </w:r>
          </w:p>
        </w:tc>
      </w:tr>
      <w:tr w:rsidR="00696F2F" w:rsidRPr="00E70DF1" w:rsidTr="00BB16C6">
        <w:tc>
          <w:tcPr>
            <w:tcW w:w="1559" w:type="dxa"/>
            <w:vMerge/>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w:t>
            </w:r>
            <w:r w:rsidR="00A21EBF">
              <w:rPr>
                <w:rFonts w:hint="eastAsia"/>
                <w:sz w:val="21"/>
                <w:szCs w:val="21"/>
              </w:rPr>
              <w:t>A</w:t>
            </w:r>
            <w:r w:rsidRPr="00E70DF1">
              <w:rPr>
                <w:rFonts w:hint="eastAsia"/>
                <w:sz w:val="21"/>
                <w:szCs w:val="21"/>
              </w:rPr>
              <w:t>260</w:t>
            </w:r>
          </w:p>
        </w:tc>
        <w:tc>
          <w:tcPr>
            <w:tcW w:w="1843" w:type="dxa"/>
          </w:tcPr>
          <w:p w:rsidR="00696F2F" w:rsidRDefault="00696F2F" w:rsidP="00BE481E">
            <w:pPr>
              <w:pStyle w:val="a0"/>
              <w:spacing w:line="360" w:lineRule="auto"/>
              <w:ind w:firstLineChars="0" w:firstLine="0"/>
              <w:rPr>
                <w:sz w:val="21"/>
                <w:szCs w:val="21"/>
              </w:rPr>
            </w:pPr>
            <w:r w:rsidRPr="00E70DF1">
              <w:rPr>
                <w:rFonts w:hint="eastAsia"/>
                <w:sz w:val="21"/>
                <w:szCs w:val="21"/>
              </w:rPr>
              <w:t>资产申请抛转</w:t>
            </w:r>
          </w:p>
          <w:p w:rsidR="00696F2F" w:rsidRPr="00E70DF1" w:rsidRDefault="00696F2F" w:rsidP="00BE481E">
            <w:pPr>
              <w:pStyle w:val="a0"/>
              <w:spacing w:line="360" w:lineRule="auto"/>
              <w:ind w:firstLineChars="0" w:firstLine="0"/>
              <w:rPr>
                <w:sz w:val="21"/>
                <w:szCs w:val="21"/>
              </w:rPr>
            </w:pPr>
            <w:proofErr w:type="spellStart"/>
            <w:r>
              <w:rPr>
                <w:rFonts w:hint="eastAsia"/>
                <w:sz w:val="21"/>
                <w:szCs w:val="21"/>
              </w:rPr>
              <w:t>assetthrow</w:t>
            </w:r>
            <w:proofErr w:type="spellEnd"/>
          </w:p>
        </w:tc>
        <w:tc>
          <w:tcPr>
            <w:tcW w:w="3685"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区分公司别，按资产备货情况，转领用或请购，转请购的需要预算项目编号，转领用的不需要</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资产维修管理</w:t>
            </w:r>
          </w:p>
        </w:tc>
        <w:tc>
          <w:tcPr>
            <w:tcW w:w="1134" w:type="dxa"/>
          </w:tcPr>
          <w:p w:rsidR="00696F2F" w:rsidRPr="00E70DF1" w:rsidRDefault="00696F2F" w:rsidP="00BE481E">
            <w:pPr>
              <w:pStyle w:val="a0"/>
              <w:spacing w:line="360" w:lineRule="auto"/>
              <w:ind w:firstLineChars="0" w:firstLine="0"/>
              <w:rPr>
                <w:sz w:val="21"/>
                <w:szCs w:val="21"/>
              </w:rPr>
            </w:pPr>
            <w:r w:rsidRPr="00E70DF1">
              <w:rPr>
                <w:rFonts w:hint="eastAsia"/>
                <w:sz w:val="21"/>
                <w:szCs w:val="21"/>
              </w:rPr>
              <w:t>AMXXX</w:t>
            </w: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8B5B68">
            <w:pPr>
              <w:pStyle w:val="a0"/>
              <w:spacing w:line="360" w:lineRule="auto"/>
              <w:ind w:firstLineChars="0" w:firstLine="0"/>
              <w:rPr>
                <w:sz w:val="21"/>
                <w:szCs w:val="21"/>
              </w:rPr>
            </w:pPr>
            <w:r w:rsidRPr="00E70DF1">
              <w:rPr>
                <w:rFonts w:hint="eastAsia"/>
                <w:sz w:val="21"/>
                <w:szCs w:val="21"/>
              </w:rPr>
              <w:t>预留模块，暂时不做开发</w:t>
            </w:r>
          </w:p>
        </w:tc>
      </w:tr>
      <w:tr w:rsidR="00696F2F" w:rsidRPr="00E70DF1" w:rsidTr="00BB16C6">
        <w:tc>
          <w:tcPr>
            <w:tcW w:w="1559" w:type="dxa"/>
          </w:tcPr>
          <w:p w:rsidR="00696F2F" w:rsidRPr="00E70DF1" w:rsidRDefault="00696F2F" w:rsidP="00BE481E">
            <w:pPr>
              <w:pStyle w:val="a0"/>
              <w:spacing w:line="360" w:lineRule="auto"/>
              <w:ind w:firstLineChars="0" w:firstLine="0"/>
              <w:rPr>
                <w:sz w:val="21"/>
                <w:szCs w:val="21"/>
              </w:rPr>
            </w:pPr>
          </w:p>
        </w:tc>
        <w:tc>
          <w:tcPr>
            <w:tcW w:w="1134" w:type="dxa"/>
          </w:tcPr>
          <w:p w:rsidR="00696F2F" w:rsidRPr="00E70DF1" w:rsidRDefault="00696F2F" w:rsidP="00BE481E">
            <w:pPr>
              <w:pStyle w:val="a0"/>
              <w:spacing w:line="360" w:lineRule="auto"/>
              <w:ind w:firstLineChars="0" w:firstLine="0"/>
              <w:rPr>
                <w:sz w:val="21"/>
                <w:szCs w:val="21"/>
              </w:rPr>
            </w:pPr>
          </w:p>
        </w:tc>
        <w:tc>
          <w:tcPr>
            <w:tcW w:w="1843" w:type="dxa"/>
          </w:tcPr>
          <w:p w:rsidR="00696F2F" w:rsidRPr="00E70DF1" w:rsidRDefault="00696F2F" w:rsidP="00BE481E">
            <w:pPr>
              <w:pStyle w:val="a0"/>
              <w:spacing w:line="360" w:lineRule="auto"/>
              <w:ind w:firstLineChars="0" w:firstLine="0"/>
              <w:rPr>
                <w:sz w:val="21"/>
                <w:szCs w:val="21"/>
              </w:rPr>
            </w:pPr>
          </w:p>
        </w:tc>
        <w:tc>
          <w:tcPr>
            <w:tcW w:w="3685" w:type="dxa"/>
          </w:tcPr>
          <w:p w:rsidR="00696F2F" w:rsidRPr="00E70DF1" w:rsidRDefault="00696F2F" w:rsidP="00DA7E88">
            <w:pPr>
              <w:pStyle w:val="a0"/>
              <w:spacing w:line="360" w:lineRule="auto"/>
              <w:ind w:firstLineChars="0" w:firstLine="0"/>
              <w:rPr>
                <w:sz w:val="21"/>
                <w:szCs w:val="21"/>
              </w:rPr>
            </w:pPr>
          </w:p>
        </w:tc>
      </w:tr>
    </w:tbl>
    <w:p w:rsidR="000A0E83" w:rsidRPr="00E70DF1" w:rsidRDefault="000A0E83" w:rsidP="007C21DA">
      <w:pPr>
        <w:pStyle w:val="a0"/>
        <w:spacing w:line="360" w:lineRule="auto"/>
        <w:ind w:firstLineChars="0" w:firstLine="0"/>
        <w:rPr>
          <w:sz w:val="21"/>
          <w:szCs w:val="21"/>
        </w:rPr>
      </w:pPr>
    </w:p>
    <w:p w:rsidR="00E075CA" w:rsidRDefault="00C874E9" w:rsidP="006A2CB5">
      <w:pPr>
        <w:pStyle w:val="2"/>
        <w:spacing w:before="31" w:after="31"/>
      </w:pPr>
      <w:bookmarkStart w:id="25" w:name="_Toc482019702"/>
      <w:r>
        <w:rPr>
          <w:rFonts w:hint="eastAsia"/>
        </w:rPr>
        <w:t>功能需求分析</w:t>
      </w:r>
      <w:bookmarkEnd w:id="25"/>
    </w:p>
    <w:p w:rsidR="000E01BA" w:rsidRDefault="00063732" w:rsidP="004F004C">
      <w:pPr>
        <w:pStyle w:val="3"/>
        <w:spacing w:before="31" w:after="31"/>
      </w:pPr>
      <w:bookmarkStart w:id="26" w:name="BD110"/>
      <w:bookmarkStart w:id="27" w:name="_Toc482019703"/>
      <w:bookmarkEnd w:id="26"/>
      <w:r w:rsidRPr="00063732">
        <w:t>BD110</w:t>
      </w:r>
      <w:r>
        <w:rPr>
          <w:rFonts w:hint="eastAsia"/>
        </w:rPr>
        <w:t>_</w:t>
      </w:r>
      <w:r>
        <w:t>公司资料维护</w:t>
      </w:r>
      <w:bookmarkEnd w:id="27"/>
      <w:r w:rsidR="00394673">
        <w:rPr>
          <w:rFonts w:hint="eastAsia"/>
        </w:rPr>
        <w:t>，已由</w:t>
      </w:r>
      <w:proofErr w:type="spellStart"/>
      <w:r w:rsidR="00394673">
        <w:rPr>
          <w:rFonts w:hint="eastAsia"/>
        </w:rPr>
        <w:t>Hanbell</w:t>
      </w:r>
      <w:proofErr w:type="spellEnd"/>
      <w:r w:rsidR="00394673">
        <w:rPr>
          <w:rFonts w:hint="eastAsia"/>
        </w:rPr>
        <w:t>-Admin</w:t>
      </w:r>
      <w:r w:rsidR="00394673">
        <w:rPr>
          <w:rFonts w:hint="eastAsia"/>
        </w:rPr>
        <w:t>子项目维护</w:t>
      </w:r>
    </w:p>
    <w:p w:rsidR="00BB16C6" w:rsidRPr="00BB16C6" w:rsidRDefault="00BB16C6" w:rsidP="00BB16C6"/>
    <w:p w:rsidR="000E01BA" w:rsidRDefault="00063732" w:rsidP="004F004C">
      <w:pPr>
        <w:pStyle w:val="3"/>
        <w:spacing w:before="31" w:after="31"/>
      </w:pPr>
      <w:bookmarkStart w:id="28" w:name="BD120"/>
      <w:bookmarkStart w:id="29" w:name="_Toc482019704"/>
      <w:bookmarkEnd w:id="28"/>
      <w:r>
        <w:rPr>
          <w:rFonts w:hint="eastAsia"/>
        </w:rPr>
        <w:t>BD120_</w:t>
      </w:r>
      <w:r>
        <w:rPr>
          <w:rFonts w:hint="eastAsia"/>
        </w:rPr>
        <w:t>资产类别维护</w:t>
      </w:r>
      <w:bookmarkEnd w:id="29"/>
    </w:p>
    <w:p w:rsidR="0053099E" w:rsidRPr="0053099E" w:rsidRDefault="0053099E" w:rsidP="0053099E"/>
    <w:p w:rsidR="00160456" w:rsidRDefault="00160456" w:rsidP="00160456">
      <w:pPr>
        <w:pStyle w:val="10"/>
        <w:spacing w:before="31" w:after="31"/>
      </w:pPr>
      <w:bookmarkStart w:id="30" w:name="_Toc482019705"/>
      <w:r>
        <w:rPr>
          <w:rFonts w:hint="eastAsia"/>
        </w:rPr>
        <w:lastRenderedPageBreak/>
        <w:t>程序开发规范</w:t>
      </w:r>
      <w:bookmarkEnd w:id="30"/>
    </w:p>
    <w:p w:rsidR="00160456" w:rsidRDefault="00160734" w:rsidP="006A2CB5">
      <w:pPr>
        <w:pStyle w:val="2"/>
        <w:spacing w:before="31" w:after="31"/>
      </w:pPr>
      <w:bookmarkStart w:id="31" w:name="_Toc482019706"/>
      <w:r>
        <w:rPr>
          <w:rFonts w:hint="eastAsia"/>
        </w:rPr>
        <w:t>基础框架</w:t>
      </w:r>
      <w:bookmarkEnd w:id="31"/>
    </w:p>
    <w:p w:rsidR="00160734" w:rsidRPr="002E2EE4" w:rsidRDefault="009A090F" w:rsidP="00801202">
      <w:pPr>
        <w:pStyle w:val="a0"/>
        <w:numPr>
          <w:ilvl w:val="0"/>
          <w:numId w:val="11"/>
        </w:numPr>
        <w:spacing w:line="360" w:lineRule="auto"/>
        <w:ind w:firstLineChars="0"/>
        <w:rPr>
          <w:sz w:val="21"/>
          <w:szCs w:val="21"/>
        </w:rPr>
      </w:pPr>
      <w:r w:rsidRPr="002E2EE4">
        <w:rPr>
          <w:rFonts w:hint="eastAsia"/>
          <w:sz w:val="21"/>
          <w:szCs w:val="21"/>
        </w:rPr>
        <w:t>EAM</w:t>
      </w:r>
      <w:r w:rsidR="00A91D28" w:rsidRPr="002E2EE4">
        <w:rPr>
          <w:rFonts w:hint="eastAsia"/>
          <w:sz w:val="21"/>
          <w:szCs w:val="21"/>
        </w:rPr>
        <w:t>与其他系统的整合开发依托</w:t>
      </w:r>
      <w:r w:rsidR="00A91D28" w:rsidRPr="002E2EE4">
        <w:rPr>
          <w:rFonts w:hint="eastAsia"/>
          <w:sz w:val="21"/>
          <w:szCs w:val="21"/>
        </w:rPr>
        <w:t>Java EE</w:t>
      </w:r>
      <w:r w:rsidR="00A91D28" w:rsidRPr="002E2EE4">
        <w:rPr>
          <w:rFonts w:hint="eastAsia"/>
          <w:sz w:val="21"/>
          <w:szCs w:val="21"/>
        </w:rPr>
        <w:t>平台，使用</w:t>
      </w:r>
      <w:r w:rsidR="00A91D28" w:rsidRPr="002E2EE4">
        <w:rPr>
          <w:rFonts w:hint="eastAsia"/>
          <w:sz w:val="21"/>
          <w:szCs w:val="21"/>
        </w:rPr>
        <w:t>Java EE</w:t>
      </w:r>
      <w:r w:rsidR="00A91D28" w:rsidRPr="002E2EE4">
        <w:rPr>
          <w:rFonts w:hint="eastAsia"/>
          <w:sz w:val="21"/>
          <w:szCs w:val="21"/>
        </w:rPr>
        <w:t>企业应用来组织整合开发项目。</w:t>
      </w:r>
      <w:r w:rsidRPr="002E2EE4">
        <w:rPr>
          <w:rFonts w:hint="eastAsia"/>
          <w:sz w:val="21"/>
          <w:szCs w:val="21"/>
        </w:rPr>
        <w:t>系统间</w:t>
      </w:r>
      <w:r w:rsidR="0091714F" w:rsidRPr="002E2EE4">
        <w:rPr>
          <w:rFonts w:hint="eastAsia"/>
          <w:sz w:val="21"/>
          <w:szCs w:val="21"/>
        </w:rPr>
        <w:t>以调用</w:t>
      </w:r>
      <w:proofErr w:type="spellStart"/>
      <w:r w:rsidRPr="002E2EE4">
        <w:rPr>
          <w:rFonts w:hint="eastAsia"/>
          <w:sz w:val="21"/>
          <w:szCs w:val="21"/>
        </w:rPr>
        <w:t>SessionBean</w:t>
      </w:r>
      <w:proofErr w:type="spellEnd"/>
      <w:r w:rsidRPr="002E2EE4">
        <w:rPr>
          <w:rFonts w:hint="eastAsia"/>
          <w:sz w:val="21"/>
          <w:szCs w:val="21"/>
        </w:rPr>
        <w:t>或</w:t>
      </w:r>
      <w:proofErr w:type="spellStart"/>
      <w:r w:rsidR="0091714F" w:rsidRPr="002E2EE4">
        <w:rPr>
          <w:rFonts w:hint="eastAsia"/>
          <w:sz w:val="21"/>
          <w:szCs w:val="21"/>
        </w:rPr>
        <w:t>WebService</w:t>
      </w:r>
      <w:proofErr w:type="spellEnd"/>
      <w:r w:rsidR="0091714F" w:rsidRPr="002E2EE4">
        <w:rPr>
          <w:rFonts w:hint="eastAsia"/>
          <w:sz w:val="21"/>
          <w:szCs w:val="21"/>
        </w:rPr>
        <w:t>方法</w:t>
      </w:r>
      <w:r w:rsidRPr="002E2EE4">
        <w:rPr>
          <w:rFonts w:hint="eastAsia"/>
          <w:sz w:val="21"/>
          <w:szCs w:val="21"/>
        </w:rPr>
        <w:t>实现交互</w:t>
      </w:r>
      <w:r w:rsidR="0091714F" w:rsidRPr="002E2EE4">
        <w:rPr>
          <w:rFonts w:hint="eastAsia"/>
          <w:sz w:val="21"/>
          <w:szCs w:val="21"/>
        </w:rPr>
        <w:t>。</w:t>
      </w:r>
    </w:p>
    <w:p w:rsidR="00563891" w:rsidRPr="002E2EE4" w:rsidRDefault="00563891" w:rsidP="00801202">
      <w:pPr>
        <w:pStyle w:val="a0"/>
        <w:numPr>
          <w:ilvl w:val="0"/>
          <w:numId w:val="11"/>
        </w:numPr>
        <w:spacing w:line="360" w:lineRule="auto"/>
        <w:ind w:firstLineChars="0"/>
        <w:rPr>
          <w:sz w:val="21"/>
          <w:szCs w:val="21"/>
        </w:rPr>
      </w:pPr>
      <w:r w:rsidRPr="002E2EE4">
        <w:rPr>
          <w:rFonts w:hint="eastAsia"/>
          <w:sz w:val="21"/>
          <w:szCs w:val="21"/>
        </w:rPr>
        <w:t>Web</w:t>
      </w:r>
      <w:r w:rsidRPr="002E2EE4">
        <w:rPr>
          <w:rFonts w:hint="eastAsia"/>
          <w:sz w:val="21"/>
          <w:szCs w:val="21"/>
        </w:rPr>
        <w:t>服务器目前使用支持</w:t>
      </w:r>
      <w:r w:rsidRPr="002E2EE4">
        <w:rPr>
          <w:rFonts w:hint="eastAsia"/>
          <w:sz w:val="21"/>
          <w:szCs w:val="21"/>
        </w:rPr>
        <w:t>Java EE</w:t>
      </w:r>
      <w:r w:rsidRPr="002E2EE4">
        <w:rPr>
          <w:rFonts w:hint="eastAsia"/>
          <w:sz w:val="21"/>
          <w:szCs w:val="21"/>
        </w:rPr>
        <w:t>技术的</w:t>
      </w:r>
      <w:r w:rsidRPr="002E2EE4">
        <w:rPr>
          <w:rFonts w:hint="eastAsia"/>
          <w:sz w:val="21"/>
          <w:szCs w:val="21"/>
        </w:rPr>
        <w:t>Glassfish4.1</w:t>
      </w:r>
    </w:p>
    <w:p w:rsidR="00F71D8C" w:rsidRPr="002E2EE4" w:rsidRDefault="00563891" w:rsidP="00801202">
      <w:pPr>
        <w:pStyle w:val="a0"/>
        <w:numPr>
          <w:ilvl w:val="0"/>
          <w:numId w:val="11"/>
        </w:numPr>
        <w:spacing w:line="360" w:lineRule="auto"/>
        <w:ind w:firstLineChars="0"/>
        <w:rPr>
          <w:sz w:val="21"/>
          <w:szCs w:val="21"/>
        </w:rPr>
      </w:pPr>
      <w:r w:rsidRPr="002E2EE4">
        <w:rPr>
          <w:rFonts w:hint="eastAsia"/>
          <w:sz w:val="21"/>
          <w:szCs w:val="21"/>
        </w:rPr>
        <w:t>代码托管</w:t>
      </w:r>
      <w:r w:rsidR="005F1680" w:rsidRPr="002E2EE4">
        <w:rPr>
          <w:rFonts w:hint="eastAsia"/>
          <w:sz w:val="21"/>
          <w:szCs w:val="21"/>
        </w:rPr>
        <w:t>在</w:t>
      </w:r>
      <w:proofErr w:type="spellStart"/>
      <w:r w:rsidR="005F1680" w:rsidRPr="002E2EE4">
        <w:rPr>
          <w:rFonts w:hint="eastAsia"/>
          <w:sz w:val="21"/>
          <w:szCs w:val="21"/>
        </w:rPr>
        <w:t>GitHub</w:t>
      </w:r>
      <w:proofErr w:type="spellEnd"/>
      <w:r w:rsidR="005F1680" w:rsidRPr="002E2EE4">
        <w:rPr>
          <w:rFonts w:hint="eastAsia"/>
          <w:sz w:val="21"/>
          <w:szCs w:val="21"/>
        </w:rPr>
        <w:t>上，</w:t>
      </w:r>
      <w:r w:rsidRPr="002E2EE4">
        <w:rPr>
          <w:rFonts w:hint="eastAsia"/>
          <w:sz w:val="21"/>
          <w:szCs w:val="21"/>
        </w:rPr>
        <w:t>路径</w:t>
      </w:r>
      <w:hyperlink r:id="rId11" w:history="1">
        <w:r w:rsidR="00F11687" w:rsidRPr="00BE6BCC">
          <w:rPr>
            <w:rStyle w:val="a7"/>
            <w:sz w:val="21"/>
            <w:szCs w:val="21"/>
          </w:rPr>
          <w:t>https://github.com/hanbellgp/</w:t>
        </w:r>
        <w:r w:rsidR="00F11687" w:rsidRPr="00BE6BCC">
          <w:rPr>
            <w:rStyle w:val="a7"/>
            <w:rFonts w:hint="eastAsia"/>
            <w:sz w:val="21"/>
            <w:szCs w:val="21"/>
          </w:rPr>
          <w:t>EAM</w:t>
        </w:r>
        <w:r w:rsidR="00F11687" w:rsidRPr="00BE6BCC">
          <w:rPr>
            <w:rStyle w:val="a7"/>
            <w:sz w:val="21"/>
            <w:szCs w:val="21"/>
          </w:rPr>
          <w:t>.git</w:t>
        </w:r>
      </w:hyperlink>
    </w:p>
    <w:p w:rsidR="00A42748" w:rsidRPr="002E2EE4" w:rsidRDefault="00553BBA" w:rsidP="00553BBA">
      <w:pPr>
        <w:pStyle w:val="a0"/>
        <w:numPr>
          <w:ilvl w:val="0"/>
          <w:numId w:val="11"/>
        </w:numPr>
        <w:spacing w:line="360" w:lineRule="auto"/>
        <w:ind w:firstLineChars="0"/>
        <w:rPr>
          <w:sz w:val="21"/>
          <w:szCs w:val="21"/>
        </w:rPr>
      </w:pPr>
      <w:r w:rsidRPr="002E2EE4">
        <w:rPr>
          <w:rFonts w:hint="eastAsia"/>
          <w:sz w:val="21"/>
          <w:szCs w:val="21"/>
        </w:rPr>
        <w:t>源码存放路径规范（</w:t>
      </w:r>
      <w:proofErr w:type="gramStart"/>
      <w:r w:rsidRPr="002E2EE4">
        <w:rPr>
          <w:rFonts w:hint="eastAsia"/>
          <w:sz w:val="21"/>
          <w:szCs w:val="21"/>
        </w:rPr>
        <w:t>包名命名</w:t>
      </w:r>
      <w:proofErr w:type="gramEnd"/>
      <w:r w:rsidRPr="002E2EE4">
        <w:rPr>
          <w:rFonts w:hint="eastAsia"/>
          <w:sz w:val="21"/>
          <w:szCs w:val="21"/>
        </w:rPr>
        <w:t>规范）</w:t>
      </w:r>
    </w:p>
    <w:tbl>
      <w:tblPr>
        <w:tblStyle w:val="ab"/>
        <w:tblW w:w="0" w:type="auto"/>
        <w:tblInd w:w="780" w:type="dxa"/>
        <w:tblLook w:val="04A0"/>
      </w:tblPr>
      <w:tblGrid>
        <w:gridCol w:w="2447"/>
        <w:gridCol w:w="5295"/>
      </w:tblGrid>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gramStart"/>
            <w:r w:rsidRPr="002E2EE4">
              <w:rPr>
                <w:rFonts w:hint="eastAsia"/>
                <w:sz w:val="21"/>
                <w:szCs w:val="21"/>
              </w:rPr>
              <w:t>包名</w:t>
            </w:r>
            <w:proofErr w:type="gramEnd"/>
          </w:p>
        </w:tc>
        <w:tc>
          <w:tcPr>
            <w:tcW w:w="5295" w:type="dxa"/>
          </w:tcPr>
          <w:p w:rsidR="00553BBA" w:rsidRPr="002E2EE4" w:rsidRDefault="00553BBA" w:rsidP="00553BBA">
            <w:pPr>
              <w:pStyle w:val="a0"/>
              <w:spacing w:line="360" w:lineRule="auto"/>
              <w:ind w:firstLineChars="0" w:firstLine="0"/>
              <w:rPr>
                <w:sz w:val="21"/>
                <w:szCs w:val="21"/>
              </w:rPr>
            </w:pPr>
            <w:r w:rsidRPr="002E2EE4">
              <w:rPr>
                <w:rFonts w:hint="eastAsia"/>
                <w:sz w:val="21"/>
                <w:szCs w:val="21"/>
              </w:rPr>
              <w:t>说明</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.comm</w:t>
            </w:r>
            <w:proofErr w:type="spellEnd"/>
          </w:p>
        </w:tc>
        <w:tc>
          <w:tcPr>
            <w:tcW w:w="5295" w:type="dxa"/>
          </w:tcPr>
          <w:p w:rsidR="00553BBA" w:rsidRPr="002E2EE4" w:rsidRDefault="00553BBA" w:rsidP="008D163D">
            <w:pPr>
              <w:pStyle w:val="a0"/>
              <w:spacing w:line="360" w:lineRule="auto"/>
              <w:ind w:firstLineChars="0" w:firstLine="0"/>
              <w:rPr>
                <w:sz w:val="21"/>
                <w:szCs w:val="21"/>
              </w:rPr>
            </w:pPr>
            <w:r w:rsidRPr="002E2EE4">
              <w:rPr>
                <w:rFonts w:hint="eastAsia"/>
                <w:sz w:val="21"/>
                <w:szCs w:val="21"/>
              </w:rPr>
              <w:t>存放</w:t>
            </w:r>
            <w:r w:rsidR="008D163D">
              <w:rPr>
                <w:rFonts w:hint="eastAsia"/>
                <w:sz w:val="21"/>
                <w:szCs w:val="21"/>
              </w:rPr>
              <w:t>EJB</w:t>
            </w:r>
            <w:r w:rsidRPr="002E2EE4">
              <w:rPr>
                <w:rFonts w:hint="eastAsia"/>
                <w:sz w:val="21"/>
                <w:szCs w:val="21"/>
              </w:rPr>
              <w:t>的超类</w:t>
            </w:r>
          </w:p>
        </w:tc>
      </w:tr>
      <w:tr w:rsidR="00553BBA" w:rsidRPr="002E2EE4" w:rsidTr="00553BBA">
        <w:tc>
          <w:tcPr>
            <w:tcW w:w="2447" w:type="dxa"/>
          </w:tcPr>
          <w:p w:rsidR="00553BBA" w:rsidRPr="002E2EE4" w:rsidRDefault="00664963"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00553BBA" w:rsidRPr="002E2EE4">
              <w:rPr>
                <w:rFonts w:hint="eastAsia"/>
                <w:sz w:val="21"/>
                <w:szCs w:val="21"/>
              </w:rPr>
              <w:t>.ejb</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存放相关的业务逻辑类</w:t>
            </w:r>
          </w:p>
        </w:tc>
      </w:tr>
      <w:tr w:rsidR="00553BBA" w:rsidRPr="002E2EE4" w:rsidTr="00553BBA">
        <w:tc>
          <w:tcPr>
            <w:tcW w:w="2447" w:type="dxa"/>
          </w:tcPr>
          <w:p w:rsidR="00553BBA" w:rsidRPr="002E2EE4" w:rsidRDefault="00553BBA" w:rsidP="00180982">
            <w:pPr>
              <w:pStyle w:val="a0"/>
              <w:spacing w:line="360" w:lineRule="auto"/>
              <w:ind w:firstLineChars="0" w:firstLine="0"/>
              <w:rPr>
                <w:sz w:val="21"/>
                <w:szCs w:val="21"/>
              </w:rPr>
            </w:pPr>
            <w:proofErr w:type="spellStart"/>
            <w:r w:rsidRPr="002E2EE4">
              <w:rPr>
                <w:rFonts w:hint="eastAsia"/>
                <w:sz w:val="21"/>
                <w:szCs w:val="21"/>
              </w:rPr>
              <w:t>cn.hanbell.</w:t>
            </w:r>
            <w:r w:rsidR="00180982" w:rsidRPr="002E2EE4">
              <w:rPr>
                <w:rFonts w:hint="eastAsia"/>
                <w:sz w:val="21"/>
                <w:szCs w:val="21"/>
              </w:rPr>
              <w:t>eam</w:t>
            </w:r>
            <w:r w:rsidRPr="002E2EE4">
              <w:rPr>
                <w:rFonts w:hint="eastAsia"/>
                <w:sz w:val="21"/>
                <w:szCs w:val="21"/>
              </w:rPr>
              <w:t>.entity</w:t>
            </w:r>
            <w:proofErr w:type="spellEnd"/>
          </w:p>
        </w:tc>
        <w:tc>
          <w:tcPr>
            <w:tcW w:w="5295" w:type="dxa"/>
          </w:tcPr>
          <w:p w:rsidR="00553BBA" w:rsidRPr="002E2EE4" w:rsidRDefault="00553BBA" w:rsidP="002E2EE4">
            <w:pPr>
              <w:pStyle w:val="a0"/>
              <w:spacing w:line="360" w:lineRule="auto"/>
              <w:ind w:firstLineChars="0" w:firstLine="0"/>
              <w:rPr>
                <w:sz w:val="21"/>
                <w:szCs w:val="21"/>
              </w:rPr>
            </w:pPr>
            <w:r w:rsidRPr="002E2EE4">
              <w:rPr>
                <w:rFonts w:hint="eastAsia"/>
                <w:sz w:val="21"/>
                <w:szCs w:val="21"/>
              </w:rPr>
              <w:t>存放相关的实体类</w:t>
            </w:r>
          </w:p>
        </w:tc>
      </w:tr>
      <w:tr w:rsidR="00EE01BF" w:rsidRPr="002E2EE4" w:rsidTr="00553BBA">
        <w:tc>
          <w:tcPr>
            <w:tcW w:w="2447" w:type="dxa"/>
          </w:tcPr>
          <w:p w:rsidR="00EE01BF" w:rsidRPr="002E2EE4" w:rsidRDefault="00EE01BF" w:rsidP="00180982">
            <w:pPr>
              <w:pStyle w:val="a0"/>
              <w:spacing w:line="360" w:lineRule="auto"/>
              <w:ind w:firstLineChars="0" w:firstLine="0"/>
              <w:rPr>
                <w:rFonts w:hint="eastAsia"/>
                <w:sz w:val="21"/>
                <w:szCs w:val="21"/>
              </w:rPr>
            </w:pPr>
            <w:proofErr w:type="spellStart"/>
            <w:r w:rsidRPr="002E2EE4">
              <w:rPr>
                <w:rFonts w:hint="eastAsia"/>
                <w:sz w:val="21"/>
                <w:szCs w:val="21"/>
              </w:rPr>
              <w:t>cn.hanbell.eam.</w:t>
            </w:r>
            <w:r>
              <w:rPr>
                <w:rFonts w:hint="eastAsia"/>
                <w:sz w:val="21"/>
                <w:szCs w:val="21"/>
              </w:rPr>
              <w:t>control</w:t>
            </w:r>
            <w:proofErr w:type="spellEnd"/>
          </w:p>
        </w:tc>
        <w:tc>
          <w:tcPr>
            <w:tcW w:w="5295" w:type="dxa"/>
          </w:tcPr>
          <w:p w:rsidR="00EE01BF" w:rsidRPr="002E2EE4" w:rsidRDefault="00EE01BF" w:rsidP="00CF63E3">
            <w:pPr>
              <w:pStyle w:val="a0"/>
              <w:spacing w:line="360" w:lineRule="auto"/>
              <w:ind w:firstLineChars="0" w:firstLine="0"/>
              <w:rPr>
                <w:rFonts w:hint="eastAsia"/>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sidR="00CF63E3">
              <w:rPr>
                <w:rFonts w:hint="eastAsia"/>
                <w:sz w:val="21"/>
                <w:szCs w:val="21"/>
              </w:rPr>
              <w:t>(</w:t>
            </w:r>
            <w:proofErr w:type="spellStart"/>
            <w:r w:rsidR="00CF63E3">
              <w:rPr>
                <w:rFonts w:hint="eastAsia"/>
                <w:sz w:val="21"/>
                <w:szCs w:val="21"/>
              </w:rPr>
              <w:t>SessionScope</w:t>
            </w:r>
            <w:r w:rsidR="004102E9">
              <w:rPr>
                <w:rFonts w:hint="eastAsia"/>
                <w:sz w:val="21"/>
                <w:szCs w:val="21"/>
              </w:rPr>
              <w:t>d</w:t>
            </w:r>
            <w:proofErr w:type="spellEnd"/>
            <w:r w:rsidR="00CF63E3">
              <w:rPr>
                <w:rFonts w:hint="eastAsia"/>
                <w:sz w:val="21"/>
                <w:szCs w:val="21"/>
              </w:rPr>
              <w:t>)</w:t>
            </w:r>
          </w:p>
        </w:tc>
      </w:tr>
      <w:tr w:rsidR="00EE01BF" w:rsidRPr="002E2EE4" w:rsidTr="00553BBA">
        <w:tc>
          <w:tcPr>
            <w:tcW w:w="2447" w:type="dxa"/>
          </w:tcPr>
          <w:p w:rsidR="00EE01BF" w:rsidRPr="002E2EE4" w:rsidRDefault="00EE01BF" w:rsidP="00180982">
            <w:pPr>
              <w:pStyle w:val="a0"/>
              <w:spacing w:line="360" w:lineRule="auto"/>
              <w:ind w:firstLineChars="0" w:firstLine="0"/>
              <w:rPr>
                <w:rFonts w:hint="eastAsia"/>
                <w:sz w:val="21"/>
                <w:szCs w:val="21"/>
              </w:rPr>
            </w:pPr>
            <w:proofErr w:type="spellStart"/>
            <w:r w:rsidRPr="002E2EE4">
              <w:rPr>
                <w:rFonts w:hint="eastAsia"/>
                <w:sz w:val="21"/>
                <w:szCs w:val="21"/>
              </w:rPr>
              <w:t>cn.hanbell.eam.</w:t>
            </w:r>
            <w:r>
              <w:rPr>
                <w:rFonts w:hint="eastAsia"/>
                <w:sz w:val="21"/>
                <w:szCs w:val="21"/>
              </w:rPr>
              <w:t>lazy</w:t>
            </w:r>
            <w:proofErr w:type="spellEnd"/>
          </w:p>
        </w:tc>
        <w:tc>
          <w:tcPr>
            <w:tcW w:w="5295" w:type="dxa"/>
          </w:tcPr>
          <w:p w:rsidR="00EE01BF" w:rsidRPr="002E2EE4" w:rsidRDefault="00EE01BF" w:rsidP="002E2EE4">
            <w:pPr>
              <w:pStyle w:val="a0"/>
              <w:spacing w:line="360" w:lineRule="auto"/>
              <w:ind w:firstLineChars="0" w:firstLine="0"/>
              <w:rPr>
                <w:rFonts w:hint="eastAsia"/>
                <w:sz w:val="21"/>
                <w:szCs w:val="21"/>
              </w:rPr>
            </w:pPr>
            <w:r>
              <w:rPr>
                <w:rFonts w:hint="eastAsia"/>
                <w:sz w:val="21"/>
                <w:szCs w:val="21"/>
              </w:rPr>
              <w:t>存放</w:t>
            </w:r>
            <w:r>
              <w:rPr>
                <w:rFonts w:hint="eastAsia"/>
                <w:sz w:val="21"/>
                <w:szCs w:val="21"/>
              </w:rPr>
              <w:t>JSF Model</w:t>
            </w:r>
          </w:p>
        </w:tc>
      </w:tr>
      <w:tr w:rsidR="00EE01BF" w:rsidRPr="002E2EE4" w:rsidTr="00553BBA">
        <w:tc>
          <w:tcPr>
            <w:tcW w:w="2447" w:type="dxa"/>
          </w:tcPr>
          <w:p w:rsidR="00EE01BF" w:rsidRPr="002E2EE4" w:rsidRDefault="00EE01BF" w:rsidP="00180982">
            <w:pPr>
              <w:pStyle w:val="a0"/>
              <w:spacing w:line="360" w:lineRule="auto"/>
              <w:ind w:firstLineChars="0" w:firstLine="0"/>
              <w:rPr>
                <w:rFonts w:hint="eastAsia"/>
                <w:sz w:val="21"/>
                <w:szCs w:val="21"/>
              </w:rPr>
            </w:pPr>
            <w:proofErr w:type="spellStart"/>
            <w:r w:rsidRPr="002E2EE4">
              <w:rPr>
                <w:rFonts w:hint="eastAsia"/>
                <w:sz w:val="21"/>
                <w:szCs w:val="21"/>
              </w:rPr>
              <w:t>cn.hanbell.eam.</w:t>
            </w:r>
            <w:r>
              <w:rPr>
                <w:rFonts w:hint="eastAsia"/>
                <w:sz w:val="21"/>
                <w:szCs w:val="21"/>
              </w:rPr>
              <w:t>query</w:t>
            </w:r>
            <w:proofErr w:type="spellEnd"/>
          </w:p>
        </w:tc>
        <w:tc>
          <w:tcPr>
            <w:tcW w:w="5295" w:type="dxa"/>
          </w:tcPr>
          <w:p w:rsidR="00EE01BF" w:rsidRPr="002E2EE4" w:rsidRDefault="00CF63E3" w:rsidP="002E2EE4">
            <w:pPr>
              <w:pStyle w:val="a0"/>
              <w:spacing w:line="360" w:lineRule="auto"/>
              <w:ind w:firstLineChars="0" w:firstLine="0"/>
              <w:rPr>
                <w:rFonts w:hint="eastAsia"/>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 (</w:t>
            </w:r>
            <w:proofErr w:type="spellStart"/>
            <w:r w:rsidR="004102E9" w:rsidRPr="004102E9">
              <w:rPr>
                <w:sz w:val="21"/>
                <w:szCs w:val="21"/>
              </w:rPr>
              <w:t>ViewScoped</w:t>
            </w:r>
            <w:proofErr w:type="spellEnd"/>
            <w:r>
              <w:rPr>
                <w:rFonts w:hint="eastAsia"/>
                <w:sz w:val="21"/>
                <w:szCs w:val="21"/>
              </w:rPr>
              <w:t>)</w:t>
            </w:r>
          </w:p>
        </w:tc>
      </w:tr>
      <w:tr w:rsidR="00EE01BF" w:rsidRPr="002E2EE4" w:rsidTr="00553BBA">
        <w:tc>
          <w:tcPr>
            <w:tcW w:w="2447" w:type="dxa"/>
          </w:tcPr>
          <w:p w:rsidR="00EE01BF" w:rsidRPr="002E2EE4" w:rsidRDefault="00EE01BF" w:rsidP="00EE01BF">
            <w:pPr>
              <w:pStyle w:val="a0"/>
              <w:spacing w:line="360" w:lineRule="auto"/>
              <w:ind w:firstLineChars="0" w:firstLine="0"/>
              <w:rPr>
                <w:rFonts w:hint="eastAsia"/>
                <w:sz w:val="21"/>
                <w:szCs w:val="21"/>
              </w:rPr>
            </w:pPr>
            <w:proofErr w:type="spellStart"/>
            <w:r w:rsidRPr="002E2EE4">
              <w:rPr>
                <w:rFonts w:hint="eastAsia"/>
                <w:sz w:val="21"/>
                <w:szCs w:val="21"/>
              </w:rPr>
              <w:t>cn.hanbell.eam.</w:t>
            </w:r>
            <w:r>
              <w:rPr>
                <w:rFonts w:hint="eastAsia"/>
                <w:sz w:val="21"/>
                <w:szCs w:val="21"/>
              </w:rPr>
              <w:t>web</w:t>
            </w:r>
            <w:proofErr w:type="spellEnd"/>
          </w:p>
        </w:tc>
        <w:tc>
          <w:tcPr>
            <w:tcW w:w="5295" w:type="dxa"/>
          </w:tcPr>
          <w:p w:rsidR="00EE01BF" w:rsidRPr="002E2EE4" w:rsidRDefault="00EE01BF" w:rsidP="002E2EE4">
            <w:pPr>
              <w:pStyle w:val="a0"/>
              <w:spacing w:line="360" w:lineRule="auto"/>
              <w:ind w:firstLineChars="0" w:firstLine="0"/>
              <w:rPr>
                <w:rFonts w:hint="eastAsia"/>
                <w:sz w:val="21"/>
                <w:szCs w:val="21"/>
              </w:rPr>
            </w:pPr>
            <w:r>
              <w:rPr>
                <w:rFonts w:hint="eastAsia"/>
                <w:sz w:val="21"/>
                <w:szCs w:val="21"/>
              </w:rPr>
              <w:t>存放</w:t>
            </w:r>
            <w:r>
              <w:rPr>
                <w:rFonts w:hint="eastAsia"/>
                <w:sz w:val="21"/>
                <w:szCs w:val="21"/>
              </w:rPr>
              <w:t>JSF</w:t>
            </w:r>
            <w:r>
              <w:rPr>
                <w:rFonts w:hint="eastAsia"/>
                <w:sz w:val="21"/>
                <w:szCs w:val="21"/>
              </w:rPr>
              <w:t>受管</w:t>
            </w:r>
            <w:r>
              <w:rPr>
                <w:rFonts w:hint="eastAsia"/>
                <w:sz w:val="21"/>
                <w:szCs w:val="21"/>
              </w:rPr>
              <w:t>Bean</w:t>
            </w:r>
            <w:r>
              <w:rPr>
                <w:rFonts w:hint="eastAsia"/>
                <w:sz w:val="21"/>
                <w:szCs w:val="21"/>
              </w:rPr>
              <w:t>的超类</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jrs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proofErr w:type="spellStart"/>
            <w:r w:rsidRPr="002E2EE4">
              <w:rPr>
                <w:rFonts w:hint="eastAsia"/>
                <w:sz w:val="21"/>
                <w:szCs w:val="21"/>
              </w:rPr>
              <w:t>RESTful</w:t>
            </w:r>
            <w:proofErr w:type="spellEnd"/>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r w:rsidR="00EF504E" w:rsidRPr="002E2EE4" w:rsidTr="00553BBA">
        <w:tc>
          <w:tcPr>
            <w:tcW w:w="2447" w:type="dxa"/>
          </w:tcPr>
          <w:p w:rsidR="00EF504E" w:rsidRPr="002E2EE4" w:rsidRDefault="00EF504E" w:rsidP="00553BBA">
            <w:pPr>
              <w:pStyle w:val="a0"/>
              <w:spacing w:line="360" w:lineRule="auto"/>
              <w:ind w:firstLineChars="0" w:firstLine="0"/>
              <w:rPr>
                <w:sz w:val="21"/>
                <w:szCs w:val="21"/>
              </w:rPr>
            </w:pPr>
            <w:proofErr w:type="spellStart"/>
            <w:r w:rsidRPr="002E2EE4">
              <w:rPr>
                <w:rFonts w:hint="eastAsia"/>
                <w:sz w:val="21"/>
                <w:szCs w:val="21"/>
              </w:rPr>
              <w:t>cn.hanbell.</w:t>
            </w:r>
            <w:r w:rsidR="000B18EB" w:rsidRPr="002E2EE4">
              <w:rPr>
                <w:rFonts w:hint="eastAsia"/>
                <w:sz w:val="21"/>
                <w:szCs w:val="21"/>
              </w:rPr>
              <w:t>eam.</w:t>
            </w:r>
            <w:r w:rsidRPr="002E2EE4">
              <w:rPr>
                <w:rFonts w:hint="eastAsia"/>
                <w:sz w:val="21"/>
                <w:szCs w:val="21"/>
              </w:rPr>
              <w:t>jws</w:t>
            </w:r>
            <w:proofErr w:type="spellEnd"/>
          </w:p>
        </w:tc>
        <w:tc>
          <w:tcPr>
            <w:tcW w:w="5295" w:type="dxa"/>
          </w:tcPr>
          <w:p w:rsidR="00EF504E" w:rsidRPr="002E2EE4" w:rsidRDefault="00EF504E" w:rsidP="00553BBA">
            <w:pPr>
              <w:pStyle w:val="a0"/>
              <w:spacing w:line="360" w:lineRule="auto"/>
              <w:ind w:firstLineChars="0" w:firstLine="0"/>
              <w:rPr>
                <w:sz w:val="21"/>
                <w:szCs w:val="21"/>
              </w:rPr>
            </w:pPr>
            <w:r w:rsidRPr="002E2EE4">
              <w:rPr>
                <w:rFonts w:hint="eastAsia"/>
                <w:sz w:val="21"/>
                <w:szCs w:val="21"/>
              </w:rPr>
              <w:t>存放</w:t>
            </w:r>
            <w:r w:rsidRPr="002E2EE4">
              <w:rPr>
                <w:rFonts w:hint="eastAsia"/>
                <w:sz w:val="21"/>
                <w:szCs w:val="21"/>
              </w:rPr>
              <w:t>SOAP</w:t>
            </w:r>
            <w:r w:rsidRPr="002E2EE4">
              <w:rPr>
                <w:rFonts w:hint="eastAsia"/>
                <w:sz w:val="21"/>
                <w:szCs w:val="21"/>
              </w:rPr>
              <w:t>方式</w:t>
            </w:r>
            <w:r w:rsidRPr="002E2EE4">
              <w:rPr>
                <w:rFonts w:hint="eastAsia"/>
                <w:sz w:val="21"/>
                <w:szCs w:val="21"/>
              </w:rPr>
              <w:t>Web</w:t>
            </w:r>
            <w:r w:rsidRPr="002E2EE4">
              <w:rPr>
                <w:rFonts w:hint="eastAsia"/>
                <w:sz w:val="21"/>
                <w:szCs w:val="21"/>
              </w:rPr>
              <w:t>服务代码</w:t>
            </w:r>
          </w:p>
        </w:tc>
      </w:tr>
    </w:tbl>
    <w:p w:rsidR="00553BBA" w:rsidRPr="002E2EE4" w:rsidRDefault="00553BBA" w:rsidP="00553BBA">
      <w:pPr>
        <w:pStyle w:val="a0"/>
        <w:spacing w:line="360" w:lineRule="auto"/>
        <w:ind w:left="780" w:firstLineChars="0" w:firstLine="0"/>
        <w:rPr>
          <w:sz w:val="21"/>
          <w:szCs w:val="21"/>
        </w:rPr>
      </w:pPr>
    </w:p>
    <w:p w:rsidR="00991CAA" w:rsidRDefault="00346778" w:rsidP="00180982">
      <w:pPr>
        <w:pStyle w:val="2"/>
        <w:spacing w:before="31" w:after="31"/>
      </w:pPr>
      <w:bookmarkStart w:id="32" w:name="_Toc482019707"/>
      <w:r>
        <w:rPr>
          <w:rFonts w:hint="eastAsia"/>
        </w:rPr>
        <w:t>基础规范</w:t>
      </w:r>
      <w:r w:rsidR="0099624C">
        <w:rPr>
          <w:rFonts w:hint="eastAsia"/>
        </w:rPr>
        <w:t>，待更新</w:t>
      </w:r>
      <w:bookmarkEnd w:id="32"/>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p w:rsidR="00991CAA" w:rsidRDefault="00991CAA" w:rsidP="003864C6">
      <w:pPr>
        <w:pStyle w:val="a0"/>
        <w:spacing w:line="360" w:lineRule="auto"/>
        <w:ind w:left="780" w:firstLineChars="0" w:firstLine="0"/>
      </w:pPr>
    </w:p>
    <w:sectPr w:rsidR="00991CAA" w:rsidSect="008D2E01">
      <w:headerReference w:type="default" r:id="rId12"/>
      <w:footerReference w:type="default" r:id="rId13"/>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5A85" w:rsidRDefault="00D85A85" w:rsidP="00304B1B">
      <w:r>
        <w:separator/>
      </w:r>
    </w:p>
  </w:endnote>
  <w:endnote w:type="continuationSeparator" w:id="0">
    <w:p w:rsidR="00D85A85" w:rsidRDefault="00D85A85" w:rsidP="00304B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10C" w:rsidRDefault="004D310C" w:rsidP="008C7A79">
    <w:pPr>
      <w:pStyle w:val="a5"/>
      <w:jc w:val="right"/>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10C" w:rsidRPr="00687E4F" w:rsidRDefault="004D310C" w:rsidP="008C7A79">
    <w:pPr>
      <w:pStyle w:val="a5"/>
      <w:rPr>
        <w:rFonts w:ascii="华文宋体" w:eastAsia="华文宋体" w:hAnsi="华文宋体"/>
      </w:rPr>
    </w:pPr>
    <w:proofErr w:type="gramStart"/>
    <w:r>
      <w:rPr>
        <w:rFonts w:ascii="宋体" w:hAnsi="宋体" w:hint="eastAsia"/>
        <w:sz w:val="21"/>
        <w:szCs w:val="21"/>
      </w:rPr>
      <w:t>汉钟精</w:t>
    </w:r>
    <w:proofErr w:type="gramEnd"/>
    <w:r>
      <w:rPr>
        <w:rFonts w:ascii="宋体" w:hAnsi="宋体" w:hint="eastAsia"/>
        <w:sz w:val="21"/>
        <w:szCs w:val="21"/>
      </w:rPr>
      <w:t>机</w:t>
    </w:r>
    <w:r w:rsidRPr="00687E4F">
      <w:rPr>
        <w:rFonts w:ascii="宋体" w:hAnsi="宋体"/>
        <w:sz w:val="21"/>
        <w:szCs w:val="21"/>
      </w:rPr>
      <w:tab/>
    </w:r>
    <w:r w:rsidRPr="00687E4F">
      <w:rPr>
        <w:rFonts w:ascii="宋体" w:hAnsi="宋体" w:hint="eastAsia"/>
        <w:bCs/>
        <w:sz w:val="21"/>
        <w:szCs w:val="21"/>
      </w:rPr>
      <w:tab/>
      <w:t>第</w:t>
    </w:r>
    <w:r w:rsidR="001F4E90" w:rsidRPr="00687E4F">
      <w:rPr>
        <w:rFonts w:ascii="宋体" w:hAnsi="宋体"/>
        <w:bCs/>
        <w:sz w:val="21"/>
        <w:szCs w:val="21"/>
      </w:rPr>
      <w:fldChar w:fldCharType="begin"/>
    </w:r>
    <w:r w:rsidRPr="00687E4F">
      <w:rPr>
        <w:rFonts w:ascii="宋体" w:hAnsi="宋体"/>
        <w:bCs/>
        <w:sz w:val="21"/>
        <w:szCs w:val="21"/>
      </w:rPr>
      <w:instrText>PAGE</w:instrText>
    </w:r>
    <w:r w:rsidR="001F4E90" w:rsidRPr="00687E4F">
      <w:rPr>
        <w:rFonts w:ascii="宋体" w:hAnsi="宋体"/>
        <w:bCs/>
        <w:sz w:val="21"/>
        <w:szCs w:val="21"/>
      </w:rPr>
      <w:fldChar w:fldCharType="separate"/>
    </w:r>
    <w:r w:rsidR="00F11687">
      <w:rPr>
        <w:rFonts w:ascii="宋体" w:hAnsi="宋体"/>
        <w:bCs/>
        <w:noProof/>
        <w:sz w:val="21"/>
        <w:szCs w:val="21"/>
      </w:rPr>
      <w:t>6</w:t>
    </w:r>
    <w:r w:rsidR="001F4E90" w:rsidRPr="00687E4F">
      <w:rPr>
        <w:rFonts w:ascii="宋体" w:hAnsi="宋体"/>
        <w:bCs/>
        <w:sz w:val="21"/>
        <w:szCs w:val="21"/>
      </w:rPr>
      <w:fldChar w:fldCharType="end"/>
    </w:r>
    <w:r w:rsidRPr="00687E4F">
      <w:rPr>
        <w:rFonts w:ascii="宋体" w:hAnsi="宋体" w:hint="eastAsia"/>
        <w:bCs/>
        <w:sz w:val="21"/>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5A85" w:rsidRDefault="00D85A85" w:rsidP="00304B1B">
      <w:r>
        <w:separator/>
      </w:r>
    </w:p>
  </w:footnote>
  <w:footnote w:type="continuationSeparator" w:id="0">
    <w:p w:rsidR="00D85A85" w:rsidRDefault="00D85A85" w:rsidP="00304B1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0" w:rightFromText="180" w:vertAnchor="text" w:tblpXSpec="center" w:tblpY="1"/>
      <w:tblOverlap w:val="never"/>
      <w:tblW w:w="8343" w:type="dxa"/>
      <w:jc w:val="center"/>
      <w:tblLayout w:type="fixed"/>
      <w:tblCellMar>
        <w:left w:w="0" w:type="dxa"/>
        <w:right w:w="0" w:type="dxa"/>
      </w:tblCellMar>
      <w:tblLook w:val="01E0"/>
    </w:tblPr>
    <w:tblGrid>
      <w:gridCol w:w="5245"/>
      <w:gridCol w:w="3098"/>
    </w:tblGrid>
    <w:tr w:rsidR="004D310C" w:rsidRPr="00304B1B" w:rsidTr="00D249BE">
      <w:trPr>
        <w:jc w:val="center"/>
      </w:trPr>
      <w:tc>
        <w:tcPr>
          <w:tcW w:w="5245" w:type="dxa"/>
          <w:vAlign w:val="bottom"/>
        </w:tcPr>
        <w:p w:rsidR="004D310C" w:rsidRPr="00687E4F" w:rsidRDefault="004D310C" w:rsidP="0068287A">
          <w:pPr>
            <w:rPr>
              <w:rFonts w:ascii="宋体" w:hAnsi="宋体"/>
              <w:bCs/>
              <w:szCs w:val="21"/>
            </w:rPr>
          </w:pPr>
          <w:r>
            <w:rPr>
              <w:rFonts w:ascii="宋体" w:hAnsi="宋体" w:hint="eastAsia"/>
              <w:color w:val="000000"/>
              <w:szCs w:val="21"/>
            </w:rPr>
            <w:t>OA</w:t>
          </w:r>
        </w:p>
      </w:tc>
      <w:tc>
        <w:tcPr>
          <w:tcW w:w="3098" w:type="dxa"/>
          <w:vAlign w:val="bottom"/>
        </w:tcPr>
        <w:p w:rsidR="004D310C" w:rsidRPr="00687E4F" w:rsidRDefault="004D310C" w:rsidP="00713DAD">
          <w:pPr>
            <w:tabs>
              <w:tab w:val="center" w:pos="4875"/>
            </w:tabs>
            <w:ind w:firstLineChars="850" w:firstLine="1785"/>
            <w:jc w:val="right"/>
            <w:rPr>
              <w:rFonts w:ascii="宋体" w:hAnsi="宋体"/>
              <w:bCs/>
              <w:szCs w:val="21"/>
            </w:rPr>
          </w:pPr>
          <w:r>
            <w:rPr>
              <w:rFonts w:ascii="宋体" w:hAnsi="宋体" w:hint="eastAsia"/>
              <w:bCs/>
              <w:szCs w:val="21"/>
            </w:rPr>
            <w:t>用户手册</w:t>
          </w:r>
        </w:p>
      </w:tc>
    </w:tr>
  </w:tbl>
  <w:p w:rsidR="004D310C" w:rsidRPr="00304B1B" w:rsidRDefault="004D310C" w:rsidP="00304B1B">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310C" w:rsidRDefault="004D310C" w:rsidP="008C7A79">
    <w:pPr>
      <w:pStyle w:val="a5"/>
      <w:jc w:val="right"/>
    </w:pPr>
    <w:r w:rsidRPr="00687E4F">
      <w:rPr>
        <w:rFonts w:ascii="宋体" w:hAnsi="宋体" w:hint="eastAsia"/>
        <w:bCs/>
        <w:sz w:val="21"/>
        <w:szCs w:val="21"/>
      </w:rPr>
      <w:t>第</w:t>
    </w:r>
    <w:r w:rsidR="001F4E90" w:rsidRPr="00687E4F">
      <w:rPr>
        <w:rFonts w:ascii="宋体" w:hAnsi="宋体"/>
        <w:bCs/>
        <w:sz w:val="21"/>
        <w:szCs w:val="21"/>
      </w:rPr>
      <w:fldChar w:fldCharType="begin"/>
    </w:r>
    <w:r w:rsidRPr="00687E4F">
      <w:rPr>
        <w:rFonts w:ascii="宋体" w:hAnsi="宋体"/>
        <w:bCs/>
        <w:sz w:val="21"/>
        <w:szCs w:val="21"/>
      </w:rPr>
      <w:instrText>PAGE</w:instrText>
    </w:r>
    <w:r w:rsidR="001F4E90" w:rsidRPr="00687E4F">
      <w:rPr>
        <w:rFonts w:ascii="宋体" w:hAnsi="宋体"/>
        <w:bCs/>
        <w:sz w:val="21"/>
        <w:szCs w:val="21"/>
      </w:rPr>
      <w:fldChar w:fldCharType="separate"/>
    </w:r>
    <w:r w:rsidR="00F11687">
      <w:rPr>
        <w:rFonts w:ascii="宋体" w:hAnsi="宋体"/>
        <w:bCs/>
        <w:noProof/>
        <w:sz w:val="21"/>
        <w:szCs w:val="21"/>
      </w:rPr>
      <w:t>6</w:t>
    </w:r>
    <w:r w:rsidR="001F4E90" w:rsidRPr="00687E4F">
      <w:rPr>
        <w:rFonts w:ascii="宋体" w:hAnsi="宋体"/>
        <w:bCs/>
        <w:sz w:val="21"/>
        <w:szCs w:val="21"/>
      </w:rPr>
      <w:fldChar w:fldCharType="end"/>
    </w:r>
    <w:r w:rsidRPr="00687E4F">
      <w:rPr>
        <w:rFonts w:ascii="宋体" w:hAnsi="宋体" w:hint="eastAsia"/>
        <w:bCs/>
        <w:sz w:val="21"/>
        <w:szCs w:val="21"/>
      </w:rPr>
      <w:t>页</w:t>
    </w:r>
  </w:p>
  <w:p w:rsidR="004D310C" w:rsidRDefault="004D310C" w:rsidP="0068287A">
    <w:pPr>
      <w:pStyle w:val="a4"/>
      <w:jc w:val="left"/>
    </w:pPr>
    <w:r>
      <w:rPr>
        <w:rFonts w:hint="eastAsia"/>
      </w:rPr>
      <w:t>OA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5650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E3633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D260A5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F241069"/>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D30F0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24045AC"/>
    <w:multiLevelType w:val="multilevel"/>
    <w:tmpl w:val="0409001D"/>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9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102"/>
        </w:tabs>
        <w:ind w:left="5102" w:hanging="1700"/>
      </w:pPr>
    </w:lvl>
  </w:abstractNum>
  <w:abstractNum w:abstractNumId="6">
    <w:nsid w:val="28B600AD"/>
    <w:multiLevelType w:val="multilevel"/>
    <w:tmpl w:val="358A59CE"/>
    <w:lvl w:ilvl="0">
      <w:start w:val="1"/>
      <w:numFmt w:val="chineseCountingThousand"/>
      <w:suff w:val="space"/>
      <w:lvlText w:val="第%1章、"/>
      <w:lvlJc w:val="left"/>
      <w:pPr>
        <w:ind w:left="450" w:hanging="450"/>
      </w:pPr>
      <w:rPr>
        <w:rFonts w:hint="eastAsia"/>
      </w:rPr>
    </w:lvl>
    <w:lvl w:ilvl="1">
      <w:start w:val="1"/>
      <w:numFmt w:val="decimal"/>
      <w:isLgl/>
      <w:suff w:val="space"/>
      <w:lvlText w:val="%1.%2"/>
      <w:lvlJc w:val="left"/>
      <w:pPr>
        <w:ind w:left="720" w:hanging="720"/>
      </w:pPr>
      <w:rPr>
        <w:rFonts w:hint="eastAsia"/>
      </w:rPr>
    </w:lvl>
    <w:lvl w:ilvl="2">
      <w:start w:val="1"/>
      <w:numFmt w:val="decimal"/>
      <w:isLgl/>
      <w:suff w:val="space"/>
      <w:lvlText w:val="%1.%2.%3"/>
      <w:lvlJc w:val="left"/>
      <w:pPr>
        <w:ind w:left="720" w:hanging="720"/>
      </w:pPr>
      <w:rPr>
        <w:rFonts w:hint="eastAsia"/>
      </w:rPr>
    </w:lvl>
    <w:lvl w:ilvl="3">
      <w:start w:val="1"/>
      <w:numFmt w:val="decimal"/>
      <w:isLgl/>
      <w:suff w:val="space"/>
      <w:lvlText w:val="%1.%2.%3.%4"/>
      <w:lvlJc w:val="left"/>
      <w:pPr>
        <w:ind w:left="1080" w:hanging="1080"/>
      </w:pPr>
      <w:rPr>
        <w:rFonts w:hint="eastAsia"/>
      </w:rPr>
    </w:lvl>
    <w:lvl w:ilvl="4">
      <w:start w:val="1"/>
      <w:numFmt w:val="decimal"/>
      <w:isLgl/>
      <w:suff w:val="space"/>
      <w:lvlText w:val="%1.%2.%3.%4.%5"/>
      <w:lvlJc w:val="left"/>
      <w:pPr>
        <w:ind w:left="1440" w:hanging="1440"/>
      </w:pPr>
      <w:rPr>
        <w:rFonts w:hint="eastAsia"/>
      </w:rPr>
    </w:lvl>
    <w:lvl w:ilvl="5">
      <w:start w:val="1"/>
      <w:numFmt w:val="decimal"/>
      <w:isLgl/>
      <w:suff w:val="space"/>
      <w:lvlText w:val="%1.%2.%3.%4.%5.%6"/>
      <w:lvlJc w:val="left"/>
      <w:pPr>
        <w:ind w:left="1800" w:hanging="1800"/>
      </w:pPr>
      <w:rPr>
        <w:rFonts w:hint="eastAsia"/>
      </w:rPr>
    </w:lvl>
    <w:lvl w:ilvl="6">
      <w:start w:val="1"/>
      <w:numFmt w:val="decimal"/>
      <w:isLgl/>
      <w:suff w:val="space"/>
      <w:lvlText w:val="%1.%2.%3.%4.%5.%6.%7"/>
      <w:lvlJc w:val="left"/>
      <w:pPr>
        <w:ind w:left="1800" w:hanging="1800"/>
      </w:pPr>
      <w:rPr>
        <w:rFonts w:hint="eastAsia"/>
      </w:rPr>
    </w:lvl>
    <w:lvl w:ilvl="7">
      <w:start w:val="1"/>
      <w:numFmt w:val="decimal"/>
      <w:pStyle w:val="8"/>
      <w:isLgl/>
      <w:suff w:val="space"/>
      <w:lvlText w:val="%1.%2.%3.%4.%5.%6.%7.%8"/>
      <w:lvlJc w:val="left"/>
      <w:pPr>
        <w:ind w:left="2160" w:hanging="2160"/>
      </w:pPr>
      <w:rPr>
        <w:rFonts w:hint="eastAsia"/>
      </w:rPr>
    </w:lvl>
    <w:lvl w:ilvl="8">
      <w:start w:val="1"/>
      <w:numFmt w:val="decimal"/>
      <w:isLgl/>
      <w:lvlText w:val="%1.%2.%3.%4.%5.%6.%7.%8.%9"/>
      <w:lvlJc w:val="left"/>
      <w:pPr>
        <w:tabs>
          <w:tab w:val="num" w:pos="2520"/>
        </w:tabs>
        <w:ind w:left="2520" w:hanging="2520"/>
      </w:pPr>
      <w:rPr>
        <w:rFonts w:hint="eastAsia"/>
      </w:rPr>
    </w:lvl>
  </w:abstractNum>
  <w:abstractNum w:abstractNumId="7">
    <w:nsid w:val="29380A0F"/>
    <w:multiLevelType w:val="hybridMultilevel"/>
    <w:tmpl w:val="157450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2F5A4847"/>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30625E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31B4C34"/>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34B67A5F"/>
    <w:multiLevelType w:val="hybridMultilevel"/>
    <w:tmpl w:val="A4024F60"/>
    <w:lvl w:ilvl="0" w:tplc="BFC2F6AA">
      <w:start w:val="1"/>
      <w:numFmt w:val="decimal"/>
      <w:lvlText w:val="%1、"/>
      <w:lvlJc w:val="left"/>
      <w:pPr>
        <w:ind w:left="780" w:hanging="36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5BA2F6C"/>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4D8536DD"/>
    <w:multiLevelType w:val="multilevel"/>
    <w:tmpl w:val="6F20BF06"/>
    <w:lvl w:ilvl="0">
      <w:start w:val="1"/>
      <w:numFmt w:val="bullet"/>
      <w:pStyle w:val="30101"/>
      <w:lvlText w:val=""/>
      <w:lvlJc w:val="left"/>
      <w:pPr>
        <w:tabs>
          <w:tab w:val="num" w:pos="420"/>
        </w:tabs>
        <w:ind w:left="420" w:hanging="420"/>
      </w:pPr>
      <w:rPr>
        <w:rFonts w:ascii="Wingdings" w:hAnsi="Wingdings" w:hint="default"/>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4">
    <w:nsid w:val="4F064C95"/>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FDC6A2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6BD46D08"/>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6C542991"/>
    <w:multiLevelType w:val="hybridMultilevel"/>
    <w:tmpl w:val="1B9C824A"/>
    <w:lvl w:ilvl="0" w:tplc="BE80AC46">
      <w:start w:val="1"/>
      <w:numFmt w:val="decimal"/>
      <w:lvlText w:val="%1、"/>
      <w:lvlJc w:val="left"/>
      <w:pPr>
        <w:ind w:left="780" w:hanging="360"/>
      </w:pPr>
      <w:rPr>
        <w:rFonts w:hint="default"/>
        <w:sz w:val="21"/>
        <w:szCs w:val="21"/>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E1559C0"/>
    <w:multiLevelType w:val="multilevel"/>
    <w:tmpl w:val="1A3851B8"/>
    <w:lvl w:ilvl="0">
      <w:start w:val="1"/>
      <w:numFmt w:val="decimal"/>
      <w:pStyle w:val="10"/>
      <w:lvlText w:val="%1."/>
      <w:lvlJc w:val="left"/>
      <w:pPr>
        <w:tabs>
          <w:tab w:val="num" w:pos="425"/>
        </w:tabs>
        <w:ind w:left="425" w:hanging="425"/>
      </w:pPr>
      <w:rPr>
        <w:rFonts w:ascii="Arial Unicode MS" w:eastAsia="Arial Unicode MS" w:hAnsi="Arial Unicode MS" w:cs="Arial Unicode MS" w:hint="eastAsia"/>
        <w:b/>
      </w:rPr>
    </w:lvl>
    <w:lvl w:ilvl="1">
      <w:start w:val="1"/>
      <w:numFmt w:val="decimal"/>
      <w:pStyle w:val="2"/>
      <w:lvlText w:val="%1.%2."/>
      <w:lvlJc w:val="left"/>
      <w:pPr>
        <w:tabs>
          <w:tab w:val="num" w:pos="709"/>
        </w:tabs>
        <w:ind w:left="709" w:hanging="567"/>
      </w:pPr>
      <w:rPr>
        <w:rFonts w:ascii="Arial Unicode MS" w:eastAsia="Arial Unicode MS" w:hAnsi="Arial Unicode MS" w:cs="Arial Unicode MS" w:hint="default"/>
        <w:b/>
        <w:sz w:val="28"/>
        <w:szCs w:val="28"/>
      </w:rPr>
    </w:lvl>
    <w:lvl w:ilvl="2">
      <w:start w:val="1"/>
      <w:numFmt w:val="decimal"/>
      <w:pStyle w:val="3"/>
      <w:lvlText w:val="%1.%2.%3."/>
      <w:lvlJc w:val="left"/>
      <w:pPr>
        <w:tabs>
          <w:tab w:val="num" w:pos="709"/>
        </w:tabs>
        <w:ind w:left="709" w:hanging="709"/>
      </w:pPr>
      <w:rPr>
        <w:rFonts w:ascii="Times New Roman" w:hAnsi="Times New Roman" w:cs="Times New Roman" w:hint="default"/>
        <w:b w:val="0"/>
      </w:rPr>
    </w:lvl>
    <w:lvl w:ilvl="3">
      <w:start w:val="1"/>
      <w:numFmt w:val="decimal"/>
      <w:lvlText w:val="%1.%2.%3.%4."/>
      <w:lvlJc w:val="left"/>
      <w:pPr>
        <w:tabs>
          <w:tab w:val="num" w:pos="851"/>
        </w:tabs>
        <w:ind w:left="851" w:hanging="851"/>
      </w:pPr>
      <w:rPr>
        <w:rFonts w:ascii="Times New Roman" w:hAnsi="Times New Roman" w:cs="Times New Roman" w:hint="default"/>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18"/>
  </w:num>
  <w:num w:numId="2">
    <w:abstractNumId w:val="5"/>
  </w:num>
  <w:num w:numId="3">
    <w:abstractNumId w:val="13"/>
  </w:num>
  <w:num w:numId="4">
    <w:abstractNumId w:val="1"/>
  </w:num>
  <w:num w:numId="5">
    <w:abstractNumId w:val="6"/>
  </w:num>
  <w:num w:numId="6">
    <w:abstractNumId w:val="10"/>
  </w:num>
  <w:num w:numId="7">
    <w:abstractNumId w:val="2"/>
  </w:num>
  <w:num w:numId="8">
    <w:abstractNumId w:val="8"/>
  </w:num>
  <w:num w:numId="9">
    <w:abstractNumId w:val="12"/>
  </w:num>
  <w:num w:numId="10">
    <w:abstractNumId w:val="17"/>
  </w:num>
  <w:num w:numId="11">
    <w:abstractNumId w:val="16"/>
  </w:num>
  <w:num w:numId="12">
    <w:abstractNumId w:val="18"/>
  </w:num>
  <w:num w:numId="13">
    <w:abstractNumId w:val="3"/>
  </w:num>
  <w:num w:numId="14">
    <w:abstractNumId w:val="0"/>
  </w:num>
  <w:num w:numId="15">
    <w:abstractNumId w:val="18"/>
  </w:num>
  <w:num w:numId="16">
    <w:abstractNumId w:val="18"/>
  </w:num>
  <w:num w:numId="17">
    <w:abstractNumId w:val="9"/>
  </w:num>
  <w:num w:numId="18">
    <w:abstractNumId w:val="18"/>
  </w:num>
  <w:num w:numId="19">
    <w:abstractNumId w:val="18"/>
  </w:num>
  <w:num w:numId="20">
    <w:abstractNumId w:val="14"/>
  </w:num>
  <w:num w:numId="21">
    <w:abstractNumId w:val="4"/>
  </w:num>
  <w:num w:numId="22">
    <w:abstractNumId w:val="18"/>
  </w:num>
  <w:num w:numId="23">
    <w:abstractNumId w:val="18"/>
  </w:num>
  <w:num w:numId="24">
    <w:abstractNumId w:val="15"/>
  </w:num>
  <w:num w:numId="25">
    <w:abstractNumId w:val="18"/>
  </w:num>
  <w:num w:numId="26">
    <w:abstractNumId w:val="18"/>
  </w:num>
  <w:num w:numId="27">
    <w:abstractNumId w:val="18"/>
  </w:num>
  <w:num w:numId="28">
    <w:abstractNumId w:val="18"/>
  </w:num>
  <w:num w:numId="29">
    <w:abstractNumId w:val="18"/>
  </w:num>
  <w:num w:numId="30">
    <w:abstractNumId w:val="18"/>
  </w:num>
  <w:num w:numId="31">
    <w:abstractNumId w:val="18"/>
  </w:num>
  <w:num w:numId="32">
    <w:abstractNumId w:val="18"/>
  </w:num>
  <w:num w:numId="33">
    <w:abstractNumId w:val="11"/>
  </w:num>
  <w:num w:numId="34">
    <w:abstractNumId w:val="18"/>
  </w:num>
  <w:num w:numId="35">
    <w:abstractNumId w:val="18"/>
  </w:num>
  <w:num w:numId="36">
    <w:abstractNumId w:val="18"/>
  </w:num>
  <w:num w:numId="37">
    <w:abstractNumId w:val="18"/>
  </w:num>
  <w:num w:numId="38">
    <w:abstractNumId w:val="18"/>
  </w:num>
  <w:num w:numId="39">
    <w:abstractNumId w:val="18"/>
  </w:num>
  <w:num w:numId="40">
    <w:abstractNumId w:val="18"/>
  </w:num>
  <w:num w:numId="41">
    <w:abstractNumId w:val="18"/>
  </w:num>
  <w:num w:numId="42">
    <w:abstractNumId w:val="7"/>
  </w:num>
  <w:num w:numId="43">
    <w:abstractNumId w:val="18"/>
  </w:num>
  <w:num w:numId="44">
    <w:abstractNumId w:val="18"/>
  </w:num>
  <w:num w:numId="45">
    <w:abstractNumId w:val="18"/>
  </w:num>
  <w:num w:numId="46">
    <w:abstractNumId w:val="18"/>
  </w:num>
  <w:num w:numId="47">
    <w:abstractNumId w:val="18"/>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880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430CA"/>
    <w:rsid w:val="00003E7F"/>
    <w:rsid w:val="00015482"/>
    <w:rsid w:val="0002773B"/>
    <w:rsid w:val="0004161E"/>
    <w:rsid w:val="00042CCB"/>
    <w:rsid w:val="0004646A"/>
    <w:rsid w:val="000519BE"/>
    <w:rsid w:val="00053556"/>
    <w:rsid w:val="00063732"/>
    <w:rsid w:val="00065749"/>
    <w:rsid w:val="000676AF"/>
    <w:rsid w:val="00082660"/>
    <w:rsid w:val="00087DD3"/>
    <w:rsid w:val="00091E9C"/>
    <w:rsid w:val="00093B9E"/>
    <w:rsid w:val="00095331"/>
    <w:rsid w:val="000A0E83"/>
    <w:rsid w:val="000A7E79"/>
    <w:rsid w:val="000B18EB"/>
    <w:rsid w:val="000B2A6C"/>
    <w:rsid w:val="000B2E3E"/>
    <w:rsid w:val="000B3217"/>
    <w:rsid w:val="000B3259"/>
    <w:rsid w:val="000B346D"/>
    <w:rsid w:val="000B4E08"/>
    <w:rsid w:val="000C790E"/>
    <w:rsid w:val="000D0DA6"/>
    <w:rsid w:val="000D1896"/>
    <w:rsid w:val="000D3352"/>
    <w:rsid w:val="000D499E"/>
    <w:rsid w:val="000D5F7A"/>
    <w:rsid w:val="000D5FA7"/>
    <w:rsid w:val="000D7D3D"/>
    <w:rsid w:val="000E01BA"/>
    <w:rsid w:val="000E0BF2"/>
    <w:rsid w:val="000E3491"/>
    <w:rsid w:val="000E6773"/>
    <w:rsid w:val="000F1021"/>
    <w:rsid w:val="000F10A3"/>
    <w:rsid w:val="000F4BB2"/>
    <w:rsid w:val="001002E8"/>
    <w:rsid w:val="00110186"/>
    <w:rsid w:val="001113CF"/>
    <w:rsid w:val="00115588"/>
    <w:rsid w:val="001210BB"/>
    <w:rsid w:val="001233E1"/>
    <w:rsid w:val="00125394"/>
    <w:rsid w:val="00150E5B"/>
    <w:rsid w:val="00151BD4"/>
    <w:rsid w:val="001552D0"/>
    <w:rsid w:val="00157A1A"/>
    <w:rsid w:val="00160456"/>
    <w:rsid w:val="00160734"/>
    <w:rsid w:val="00161B45"/>
    <w:rsid w:val="00161EF5"/>
    <w:rsid w:val="0016362A"/>
    <w:rsid w:val="001702FE"/>
    <w:rsid w:val="0017368A"/>
    <w:rsid w:val="00174F58"/>
    <w:rsid w:val="00175388"/>
    <w:rsid w:val="00175CE8"/>
    <w:rsid w:val="00180982"/>
    <w:rsid w:val="001915D3"/>
    <w:rsid w:val="001926CE"/>
    <w:rsid w:val="00195DF8"/>
    <w:rsid w:val="001971B6"/>
    <w:rsid w:val="001A25B0"/>
    <w:rsid w:val="001B046B"/>
    <w:rsid w:val="001B3A5A"/>
    <w:rsid w:val="001D127D"/>
    <w:rsid w:val="001D2090"/>
    <w:rsid w:val="001D4AF5"/>
    <w:rsid w:val="001D71CB"/>
    <w:rsid w:val="001E0B63"/>
    <w:rsid w:val="001E187B"/>
    <w:rsid w:val="001E4648"/>
    <w:rsid w:val="001F054D"/>
    <w:rsid w:val="001F0AD2"/>
    <w:rsid w:val="001F249D"/>
    <w:rsid w:val="001F4E90"/>
    <w:rsid w:val="002236E8"/>
    <w:rsid w:val="00225282"/>
    <w:rsid w:val="0024190B"/>
    <w:rsid w:val="002464CA"/>
    <w:rsid w:val="00251203"/>
    <w:rsid w:val="002600BD"/>
    <w:rsid w:val="00264FCA"/>
    <w:rsid w:val="00272461"/>
    <w:rsid w:val="00272EF8"/>
    <w:rsid w:val="002773DB"/>
    <w:rsid w:val="0027760B"/>
    <w:rsid w:val="00277999"/>
    <w:rsid w:val="0028103C"/>
    <w:rsid w:val="00285CDA"/>
    <w:rsid w:val="00287809"/>
    <w:rsid w:val="002A5934"/>
    <w:rsid w:val="002D30CB"/>
    <w:rsid w:val="002D5698"/>
    <w:rsid w:val="002D5CB8"/>
    <w:rsid w:val="002D5E5D"/>
    <w:rsid w:val="002E27C4"/>
    <w:rsid w:val="002E2EE4"/>
    <w:rsid w:val="002E3378"/>
    <w:rsid w:val="002E639F"/>
    <w:rsid w:val="002F46E1"/>
    <w:rsid w:val="0030389A"/>
    <w:rsid w:val="00304B1B"/>
    <w:rsid w:val="00306B2A"/>
    <w:rsid w:val="00310FFD"/>
    <w:rsid w:val="00312DB3"/>
    <w:rsid w:val="00314C0B"/>
    <w:rsid w:val="003175DA"/>
    <w:rsid w:val="00317A2D"/>
    <w:rsid w:val="00327151"/>
    <w:rsid w:val="00331C8C"/>
    <w:rsid w:val="00331F2F"/>
    <w:rsid w:val="003366E5"/>
    <w:rsid w:val="00336B15"/>
    <w:rsid w:val="00346778"/>
    <w:rsid w:val="003473E7"/>
    <w:rsid w:val="0035474B"/>
    <w:rsid w:val="00354F15"/>
    <w:rsid w:val="00355A34"/>
    <w:rsid w:val="00355ED5"/>
    <w:rsid w:val="003600D0"/>
    <w:rsid w:val="00363C08"/>
    <w:rsid w:val="00367D83"/>
    <w:rsid w:val="00375163"/>
    <w:rsid w:val="00380B42"/>
    <w:rsid w:val="00385135"/>
    <w:rsid w:val="003851AE"/>
    <w:rsid w:val="003864C6"/>
    <w:rsid w:val="00394673"/>
    <w:rsid w:val="00396EC4"/>
    <w:rsid w:val="003A20F0"/>
    <w:rsid w:val="003A459C"/>
    <w:rsid w:val="003C0EFF"/>
    <w:rsid w:val="003D6E0C"/>
    <w:rsid w:val="003E05DC"/>
    <w:rsid w:val="003F3BB7"/>
    <w:rsid w:val="003F463B"/>
    <w:rsid w:val="003F61D3"/>
    <w:rsid w:val="003F6669"/>
    <w:rsid w:val="004010AC"/>
    <w:rsid w:val="00401840"/>
    <w:rsid w:val="004102E9"/>
    <w:rsid w:val="004125B6"/>
    <w:rsid w:val="004143B1"/>
    <w:rsid w:val="00421C7E"/>
    <w:rsid w:val="00424EC2"/>
    <w:rsid w:val="00425382"/>
    <w:rsid w:val="00425FF7"/>
    <w:rsid w:val="00453CB9"/>
    <w:rsid w:val="00475CEE"/>
    <w:rsid w:val="0048415D"/>
    <w:rsid w:val="00485F52"/>
    <w:rsid w:val="0049197F"/>
    <w:rsid w:val="0049399A"/>
    <w:rsid w:val="004970BC"/>
    <w:rsid w:val="004A4269"/>
    <w:rsid w:val="004A589E"/>
    <w:rsid w:val="004A78C1"/>
    <w:rsid w:val="004C2008"/>
    <w:rsid w:val="004D221F"/>
    <w:rsid w:val="004D310C"/>
    <w:rsid w:val="004E1192"/>
    <w:rsid w:val="004E4435"/>
    <w:rsid w:val="004E7AEE"/>
    <w:rsid w:val="004F004C"/>
    <w:rsid w:val="004F59FD"/>
    <w:rsid w:val="00504E50"/>
    <w:rsid w:val="00511C56"/>
    <w:rsid w:val="005166B5"/>
    <w:rsid w:val="005225C0"/>
    <w:rsid w:val="00526871"/>
    <w:rsid w:val="00526F25"/>
    <w:rsid w:val="0053099E"/>
    <w:rsid w:val="0053267C"/>
    <w:rsid w:val="0053546C"/>
    <w:rsid w:val="0054592E"/>
    <w:rsid w:val="00550A62"/>
    <w:rsid w:val="005518DD"/>
    <w:rsid w:val="00553BBA"/>
    <w:rsid w:val="00554DB9"/>
    <w:rsid w:val="00563891"/>
    <w:rsid w:val="0057479F"/>
    <w:rsid w:val="00592709"/>
    <w:rsid w:val="00593D08"/>
    <w:rsid w:val="0059540A"/>
    <w:rsid w:val="00596CFA"/>
    <w:rsid w:val="005A2150"/>
    <w:rsid w:val="005A4631"/>
    <w:rsid w:val="005A6225"/>
    <w:rsid w:val="005A7E6A"/>
    <w:rsid w:val="005B341B"/>
    <w:rsid w:val="005B51B7"/>
    <w:rsid w:val="005C14AC"/>
    <w:rsid w:val="005C4541"/>
    <w:rsid w:val="005C7147"/>
    <w:rsid w:val="005D28F0"/>
    <w:rsid w:val="005D3C6A"/>
    <w:rsid w:val="005D458B"/>
    <w:rsid w:val="005E25B2"/>
    <w:rsid w:val="005E7F3D"/>
    <w:rsid w:val="005F08BB"/>
    <w:rsid w:val="005F1680"/>
    <w:rsid w:val="005F386F"/>
    <w:rsid w:val="005F41E7"/>
    <w:rsid w:val="005F4EC2"/>
    <w:rsid w:val="005F7A66"/>
    <w:rsid w:val="005F7FF3"/>
    <w:rsid w:val="00600C8B"/>
    <w:rsid w:val="006020A2"/>
    <w:rsid w:val="00612C20"/>
    <w:rsid w:val="0061441A"/>
    <w:rsid w:val="00617EA9"/>
    <w:rsid w:val="006225CF"/>
    <w:rsid w:val="00623E9E"/>
    <w:rsid w:val="00627AA3"/>
    <w:rsid w:val="006434FC"/>
    <w:rsid w:val="006440ED"/>
    <w:rsid w:val="00647152"/>
    <w:rsid w:val="00650A57"/>
    <w:rsid w:val="006515ED"/>
    <w:rsid w:val="00652CC8"/>
    <w:rsid w:val="00653C21"/>
    <w:rsid w:val="006542A9"/>
    <w:rsid w:val="00657DB2"/>
    <w:rsid w:val="00660ED4"/>
    <w:rsid w:val="00661BB6"/>
    <w:rsid w:val="00661FA9"/>
    <w:rsid w:val="00662B39"/>
    <w:rsid w:val="00662F39"/>
    <w:rsid w:val="006632E7"/>
    <w:rsid w:val="00664963"/>
    <w:rsid w:val="00664A4E"/>
    <w:rsid w:val="0066736A"/>
    <w:rsid w:val="006674B5"/>
    <w:rsid w:val="00670E9E"/>
    <w:rsid w:val="00671045"/>
    <w:rsid w:val="00671118"/>
    <w:rsid w:val="00672E50"/>
    <w:rsid w:val="006770B7"/>
    <w:rsid w:val="00677433"/>
    <w:rsid w:val="0068287A"/>
    <w:rsid w:val="00687E4F"/>
    <w:rsid w:val="0069154D"/>
    <w:rsid w:val="00691EF5"/>
    <w:rsid w:val="006923B8"/>
    <w:rsid w:val="00692D25"/>
    <w:rsid w:val="006941D0"/>
    <w:rsid w:val="00696F2F"/>
    <w:rsid w:val="006A09D5"/>
    <w:rsid w:val="006A1930"/>
    <w:rsid w:val="006A2CB5"/>
    <w:rsid w:val="006A3035"/>
    <w:rsid w:val="006A6487"/>
    <w:rsid w:val="006B01A1"/>
    <w:rsid w:val="006B3285"/>
    <w:rsid w:val="006B5471"/>
    <w:rsid w:val="006B693E"/>
    <w:rsid w:val="006C07C8"/>
    <w:rsid w:val="006C4200"/>
    <w:rsid w:val="006D2D93"/>
    <w:rsid w:val="006D7E9E"/>
    <w:rsid w:val="006E0EB5"/>
    <w:rsid w:val="006E1597"/>
    <w:rsid w:val="006E2FDE"/>
    <w:rsid w:val="006E5433"/>
    <w:rsid w:val="006F76A6"/>
    <w:rsid w:val="00713DAD"/>
    <w:rsid w:val="007433EF"/>
    <w:rsid w:val="00750899"/>
    <w:rsid w:val="00753EEA"/>
    <w:rsid w:val="007609FD"/>
    <w:rsid w:val="00760F74"/>
    <w:rsid w:val="00761C40"/>
    <w:rsid w:val="007656E9"/>
    <w:rsid w:val="00767841"/>
    <w:rsid w:val="00772CDC"/>
    <w:rsid w:val="00773680"/>
    <w:rsid w:val="0077413A"/>
    <w:rsid w:val="00777DAF"/>
    <w:rsid w:val="00784E68"/>
    <w:rsid w:val="007A27C3"/>
    <w:rsid w:val="007C0133"/>
    <w:rsid w:val="007C21DA"/>
    <w:rsid w:val="007D0143"/>
    <w:rsid w:val="007E139E"/>
    <w:rsid w:val="007F4F29"/>
    <w:rsid w:val="007F6164"/>
    <w:rsid w:val="007F67A1"/>
    <w:rsid w:val="007F7C5C"/>
    <w:rsid w:val="008000DE"/>
    <w:rsid w:val="00801202"/>
    <w:rsid w:val="00806F04"/>
    <w:rsid w:val="0082788B"/>
    <w:rsid w:val="0083417E"/>
    <w:rsid w:val="008354DD"/>
    <w:rsid w:val="00835D0D"/>
    <w:rsid w:val="00837F97"/>
    <w:rsid w:val="0084346D"/>
    <w:rsid w:val="00850A52"/>
    <w:rsid w:val="00856383"/>
    <w:rsid w:val="0086410F"/>
    <w:rsid w:val="00874009"/>
    <w:rsid w:val="0089584D"/>
    <w:rsid w:val="008966C4"/>
    <w:rsid w:val="008A7400"/>
    <w:rsid w:val="008B5B68"/>
    <w:rsid w:val="008C7A79"/>
    <w:rsid w:val="008D0999"/>
    <w:rsid w:val="008D163D"/>
    <w:rsid w:val="008D2E01"/>
    <w:rsid w:val="008D485F"/>
    <w:rsid w:val="008D7428"/>
    <w:rsid w:val="008E0FDB"/>
    <w:rsid w:val="008E1088"/>
    <w:rsid w:val="008E7B41"/>
    <w:rsid w:val="008F3D30"/>
    <w:rsid w:val="008F4ECF"/>
    <w:rsid w:val="00907F7E"/>
    <w:rsid w:val="00911A22"/>
    <w:rsid w:val="0091714F"/>
    <w:rsid w:val="00921505"/>
    <w:rsid w:val="00934830"/>
    <w:rsid w:val="00934B24"/>
    <w:rsid w:val="00937793"/>
    <w:rsid w:val="0095272F"/>
    <w:rsid w:val="00954C8D"/>
    <w:rsid w:val="009562DB"/>
    <w:rsid w:val="00957033"/>
    <w:rsid w:val="00977D17"/>
    <w:rsid w:val="00982FAE"/>
    <w:rsid w:val="009833CF"/>
    <w:rsid w:val="00984F9B"/>
    <w:rsid w:val="00987979"/>
    <w:rsid w:val="0099091A"/>
    <w:rsid w:val="00991CAA"/>
    <w:rsid w:val="0099310D"/>
    <w:rsid w:val="00995CEA"/>
    <w:rsid w:val="0099624C"/>
    <w:rsid w:val="009968C8"/>
    <w:rsid w:val="009A090F"/>
    <w:rsid w:val="009A0A97"/>
    <w:rsid w:val="009A220E"/>
    <w:rsid w:val="009A2977"/>
    <w:rsid w:val="009A2B73"/>
    <w:rsid w:val="009B5B75"/>
    <w:rsid w:val="009B7662"/>
    <w:rsid w:val="009C3689"/>
    <w:rsid w:val="009C7F87"/>
    <w:rsid w:val="009D4036"/>
    <w:rsid w:val="009D6386"/>
    <w:rsid w:val="009D6DFF"/>
    <w:rsid w:val="009E0C92"/>
    <w:rsid w:val="009F2006"/>
    <w:rsid w:val="00A0423E"/>
    <w:rsid w:val="00A158A5"/>
    <w:rsid w:val="00A1598C"/>
    <w:rsid w:val="00A21CC4"/>
    <w:rsid w:val="00A21EBF"/>
    <w:rsid w:val="00A37FE8"/>
    <w:rsid w:val="00A42748"/>
    <w:rsid w:val="00A435AE"/>
    <w:rsid w:val="00A61DE3"/>
    <w:rsid w:val="00A67B6A"/>
    <w:rsid w:val="00A739A5"/>
    <w:rsid w:val="00A76B40"/>
    <w:rsid w:val="00A809F5"/>
    <w:rsid w:val="00A82752"/>
    <w:rsid w:val="00A85160"/>
    <w:rsid w:val="00A91D28"/>
    <w:rsid w:val="00A95003"/>
    <w:rsid w:val="00A970F3"/>
    <w:rsid w:val="00A973F3"/>
    <w:rsid w:val="00AB1EFA"/>
    <w:rsid w:val="00AB2B25"/>
    <w:rsid w:val="00AB6FE2"/>
    <w:rsid w:val="00AB79EF"/>
    <w:rsid w:val="00AC1FC8"/>
    <w:rsid w:val="00AD23CD"/>
    <w:rsid w:val="00AD2C29"/>
    <w:rsid w:val="00AD4A55"/>
    <w:rsid w:val="00AE556D"/>
    <w:rsid w:val="00AE7670"/>
    <w:rsid w:val="00AE7839"/>
    <w:rsid w:val="00AF411A"/>
    <w:rsid w:val="00AF5985"/>
    <w:rsid w:val="00AF796B"/>
    <w:rsid w:val="00B005AA"/>
    <w:rsid w:val="00B01C3C"/>
    <w:rsid w:val="00B073D1"/>
    <w:rsid w:val="00B115FD"/>
    <w:rsid w:val="00B122E2"/>
    <w:rsid w:val="00B21A8C"/>
    <w:rsid w:val="00B2235D"/>
    <w:rsid w:val="00B22C68"/>
    <w:rsid w:val="00B23F06"/>
    <w:rsid w:val="00B3281E"/>
    <w:rsid w:val="00B33F89"/>
    <w:rsid w:val="00B34048"/>
    <w:rsid w:val="00B34F64"/>
    <w:rsid w:val="00B44641"/>
    <w:rsid w:val="00B47CA5"/>
    <w:rsid w:val="00B619B3"/>
    <w:rsid w:val="00B6264C"/>
    <w:rsid w:val="00B63856"/>
    <w:rsid w:val="00B650DF"/>
    <w:rsid w:val="00B65254"/>
    <w:rsid w:val="00B6606A"/>
    <w:rsid w:val="00B6703D"/>
    <w:rsid w:val="00B7684C"/>
    <w:rsid w:val="00B76D41"/>
    <w:rsid w:val="00B77BBA"/>
    <w:rsid w:val="00B80794"/>
    <w:rsid w:val="00B85263"/>
    <w:rsid w:val="00B85C3F"/>
    <w:rsid w:val="00B86659"/>
    <w:rsid w:val="00B906CD"/>
    <w:rsid w:val="00B96078"/>
    <w:rsid w:val="00BA44C0"/>
    <w:rsid w:val="00BA4D90"/>
    <w:rsid w:val="00BB16C6"/>
    <w:rsid w:val="00BB6F70"/>
    <w:rsid w:val="00BB73DF"/>
    <w:rsid w:val="00BC0026"/>
    <w:rsid w:val="00BC0379"/>
    <w:rsid w:val="00BD54E6"/>
    <w:rsid w:val="00BE32FA"/>
    <w:rsid w:val="00BE3F46"/>
    <w:rsid w:val="00BE481E"/>
    <w:rsid w:val="00BE68A6"/>
    <w:rsid w:val="00BF31A8"/>
    <w:rsid w:val="00C005C0"/>
    <w:rsid w:val="00C04E6B"/>
    <w:rsid w:val="00C13E25"/>
    <w:rsid w:val="00C14237"/>
    <w:rsid w:val="00C1641C"/>
    <w:rsid w:val="00C25BF5"/>
    <w:rsid w:val="00C300B1"/>
    <w:rsid w:val="00C36DAF"/>
    <w:rsid w:val="00C377DD"/>
    <w:rsid w:val="00C37991"/>
    <w:rsid w:val="00C430CA"/>
    <w:rsid w:val="00C53832"/>
    <w:rsid w:val="00C53E24"/>
    <w:rsid w:val="00C5596F"/>
    <w:rsid w:val="00C571FA"/>
    <w:rsid w:val="00C6149C"/>
    <w:rsid w:val="00C64A1B"/>
    <w:rsid w:val="00C663B3"/>
    <w:rsid w:val="00C7436A"/>
    <w:rsid w:val="00C7780E"/>
    <w:rsid w:val="00C86DD3"/>
    <w:rsid w:val="00C874E9"/>
    <w:rsid w:val="00C91971"/>
    <w:rsid w:val="00CA3583"/>
    <w:rsid w:val="00CA51CA"/>
    <w:rsid w:val="00CB6317"/>
    <w:rsid w:val="00CC3D6F"/>
    <w:rsid w:val="00CC5809"/>
    <w:rsid w:val="00CC6592"/>
    <w:rsid w:val="00CC6BA7"/>
    <w:rsid w:val="00CD27A0"/>
    <w:rsid w:val="00CE0F9E"/>
    <w:rsid w:val="00CE6709"/>
    <w:rsid w:val="00CE73DB"/>
    <w:rsid w:val="00CF63E3"/>
    <w:rsid w:val="00CF7A90"/>
    <w:rsid w:val="00D0002C"/>
    <w:rsid w:val="00D0009B"/>
    <w:rsid w:val="00D041D8"/>
    <w:rsid w:val="00D2359C"/>
    <w:rsid w:val="00D249BE"/>
    <w:rsid w:val="00D2547D"/>
    <w:rsid w:val="00D26599"/>
    <w:rsid w:val="00D27318"/>
    <w:rsid w:val="00D40246"/>
    <w:rsid w:val="00D419AB"/>
    <w:rsid w:val="00D420CC"/>
    <w:rsid w:val="00D46F73"/>
    <w:rsid w:val="00D50F26"/>
    <w:rsid w:val="00D514DA"/>
    <w:rsid w:val="00D524F8"/>
    <w:rsid w:val="00D6077D"/>
    <w:rsid w:val="00D619AE"/>
    <w:rsid w:val="00D6780B"/>
    <w:rsid w:val="00D7024F"/>
    <w:rsid w:val="00D71745"/>
    <w:rsid w:val="00D74771"/>
    <w:rsid w:val="00D821D6"/>
    <w:rsid w:val="00D85A85"/>
    <w:rsid w:val="00D85CFF"/>
    <w:rsid w:val="00D94129"/>
    <w:rsid w:val="00D962B4"/>
    <w:rsid w:val="00DA2702"/>
    <w:rsid w:val="00DA7E88"/>
    <w:rsid w:val="00DE12DD"/>
    <w:rsid w:val="00DE73D3"/>
    <w:rsid w:val="00DE7F88"/>
    <w:rsid w:val="00DF1295"/>
    <w:rsid w:val="00DF2EBC"/>
    <w:rsid w:val="00DF43A8"/>
    <w:rsid w:val="00DF631A"/>
    <w:rsid w:val="00E028F6"/>
    <w:rsid w:val="00E0323D"/>
    <w:rsid w:val="00E03932"/>
    <w:rsid w:val="00E075CA"/>
    <w:rsid w:val="00E221E7"/>
    <w:rsid w:val="00E22897"/>
    <w:rsid w:val="00E41021"/>
    <w:rsid w:val="00E42221"/>
    <w:rsid w:val="00E46E20"/>
    <w:rsid w:val="00E47DCE"/>
    <w:rsid w:val="00E63825"/>
    <w:rsid w:val="00E70DF1"/>
    <w:rsid w:val="00E74212"/>
    <w:rsid w:val="00E7540F"/>
    <w:rsid w:val="00E81BE1"/>
    <w:rsid w:val="00E854CF"/>
    <w:rsid w:val="00E85DF5"/>
    <w:rsid w:val="00E87B6E"/>
    <w:rsid w:val="00E92FBF"/>
    <w:rsid w:val="00E95142"/>
    <w:rsid w:val="00E96315"/>
    <w:rsid w:val="00E96446"/>
    <w:rsid w:val="00EA0794"/>
    <w:rsid w:val="00EA132B"/>
    <w:rsid w:val="00EA67AE"/>
    <w:rsid w:val="00EB58B8"/>
    <w:rsid w:val="00EB7ED8"/>
    <w:rsid w:val="00ED0CB2"/>
    <w:rsid w:val="00ED71E2"/>
    <w:rsid w:val="00EE01BF"/>
    <w:rsid w:val="00EE1528"/>
    <w:rsid w:val="00EE5DFB"/>
    <w:rsid w:val="00EF363F"/>
    <w:rsid w:val="00EF3E48"/>
    <w:rsid w:val="00EF504E"/>
    <w:rsid w:val="00F0226D"/>
    <w:rsid w:val="00F0333F"/>
    <w:rsid w:val="00F03CC6"/>
    <w:rsid w:val="00F04C3B"/>
    <w:rsid w:val="00F05AD0"/>
    <w:rsid w:val="00F05F45"/>
    <w:rsid w:val="00F06CC4"/>
    <w:rsid w:val="00F11687"/>
    <w:rsid w:val="00F13720"/>
    <w:rsid w:val="00F156CB"/>
    <w:rsid w:val="00F160F9"/>
    <w:rsid w:val="00F16BA2"/>
    <w:rsid w:val="00F24C9F"/>
    <w:rsid w:val="00F264BA"/>
    <w:rsid w:val="00F2722D"/>
    <w:rsid w:val="00F273ED"/>
    <w:rsid w:val="00F3677E"/>
    <w:rsid w:val="00F37671"/>
    <w:rsid w:val="00F4017D"/>
    <w:rsid w:val="00F40486"/>
    <w:rsid w:val="00F50C8C"/>
    <w:rsid w:val="00F536CA"/>
    <w:rsid w:val="00F5447B"/>
    <w:rsid w:val="00F54D15"/>
    <w:rsid w:val="00F56DCC"/>
    <w:rsid w:val="00F61FC9"/>
    <w:rsid w:val="00F634B2"/>
    <w:rsid w:val="00F65512"/>
    <w:rsid w:val="00F71D8C"/>
    <w:rsid w:val="00F72471"/>
    <w:rsid w:val="00F866AE"/>
    <w:rsid w:val="00F9180D"/>
    <w:rsid w:val="00FA6F62"/>
    <w:rsid w:val="00FB2CC4"/>
    <w:rsid w:val="00FB7769"/>
    <w:rsid w:val="00FC4612"/>
    <w:rsid w:val="00FC5D7A"/>
    <w:rsid w:val="00FC6A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4B1B"/>
    <w:pPr>
      <w:widowControl w:val="0"/>
      <w:jc w:val="both"/>
    </w:pPr>
    <w:rPr>
      <w:rFonts w:ascii="Times New Roman" w:hAnsi="Times New Roman"/>
      <w:kern w:val="2"/>
      <w:sz w:val="21"/>
    </w:rPr>
  </w:style>
  <w:style w:type="paragraph" w:styleId="10">
    <w:name w:val="heading 1"/>
    <w:basedOn w:val="a"/>
    <w:next w:val="a"/>
    <w:link w:val="1Char"/>
    <w:autoRedefine/>
    <w:qFormat/>
    <w:rsid w:val="00304B1B"/>
    <w:pPr>
      <w:keepNext/>
      <w:keepLines/>
      <w:numPr>
        <w:numId w:val="1"/>
      </w:numPr>
      <w:spacing w:beforeLines="10" w:afterLines="10" w:line="360" w:lineRule="auto"/>
      <w:outlineLvl w:val="0"/>
    </w:pPr>
    <w:rPr>
      <w:rFonts w:ascii="Arial" w:eastAsia="黑体" w:hAnsi="Arial"/>
      <w:b/>
      <w:bCs/>
      <w:kern w:val="44"/>
      <w:sz w:val="30"/>
      <w:szCs w:val="30"/>
    </w:rPr>
  </w:style>
  <w:style w:type="paragraph" w:styleId="2">
    <w:name w:val="heading 2"/>
    <w:aliases w:val="标题 2 Char Char1 Char,标题 2 Char1 Char Char Char,标题 2 Char Char Char Char Char,标题 2 Char Char Char Char Char Char Char Char,标题 2 Char Char Char Char1 Char Char Char,标题 2 Char Char Char Char Char1 Char,标题 2 Char Char Char Char1"/>
    <w:basedOn w:val="a"/>
    <w:next w:val="a"/>
    <w:link w:val="2Char"/>
    <w:autoRedefine/>
    <w:qFormat/>
    <w:rsid w:val="00B33F89"/>
    <w:pPr>
      <w:keepNext/>
      <w:keepLines/>
      <w:numPr>
        <w:ilvl w:val="1"/>
        <w:numId w:val="1"/>
      </w:numPr>
      <w:spacing w:beforeLines="10" w:afterLines="10" w:line="360" w:lineRule="auto"/>
      <w:outlineLvl w:val="1"/>
    </w:pPr>
    <w:rPr>
      <w:rFonts w:ascii="宋体" w:hAnsi="宋体"/>
      <w:b/>
      <w:bCs/>
      <w:sz w:val="28"/>
      <w:szCs w:val="32"/>
    </w:rPr>
  </w:style>
  <w:style w:type="paragraph" w:styleId="3">
    <w:name w:val="heading 3"/>
    <w:aliases w:val="H3 Char,H31 Char,H32 Char,H33 Char,H34 Char,H311 Char,H321 Char,H331 Char,H35 Char,H312 Char,H322 Char,H332 Char,H36 Char,H313 Char,H323 Char,H333 Char,H37 Char,Number 3 Char,Heading 3 - old Char,三级标题 Char,h3 sub heading Char"/>
    <w:basedOn w:val="a"/>
    <w:next w:val="a"/>
    <w:link w:val="3Char1"/>
    <w:autoRedefine/>
    <w:qFormat/>
    <w:rsid w:val="00063732"/>
    <w:pPr>
      <w:keepNext/>
      <w:keepLines/>
      <w:numPr>
        <w:ilvl w:val="2"/>
        <w:numId w:val="1"/>
      </w:numPr>
      <w:spacing w:beforeLines="10" w:afterLines="10" w:line="360" w:lineRule="auto"/>
      <w:ind w:hanging="283"/>
      <w:outlineLvl w:val="2"/>
    </w:pPr>
    <w:rPr>
      <w:rFonts w:ascii="Arial" w:eastAsia="黑体" w:hAnsi="Arial"/>
      <w:bCs/>
      <w:sz w:val="24"/>
      <w:szCs w:val="24"/>
    </w:rPr>
  </w:style>
  <w:style w:type="paragraph" w:styleId="4">
    <w:name w:val="heading 4"/>
    <w:basedOn w:val="a"/>
    <w:next w:val="a"/>
    <w:link w:val="4Char"/>
    <w:unhideWhenUsed/>
    <w:qFormat/>
    <w:rsid w:val="00911A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qFormat/>
    <w:rsid w:val="00C86DD3"/>
    <w:pPr>
      <w:spacing w:before="240" w:after="60" w:line="360" w:lineRule="auto"/>
      <w:ind w:firstLineChars="200" w:firstLine="200"/>
      <w:outlineLvl w:val="4"/>
    </w:pPr>
    <w:rPr>
      <w:rFonts w:ascii="宋体" w:hAnsi="宋体"/>
      <w:sz w:val="22"/>
      <w:szCs w:val="24"/>
    </w:rPr>
  </w:style>
  <w:style w:type="paragraph" w:styleId="6">
    <w:name w:val="heading 6"/>
    <w:basedOn w:val="a"/>
    <w:next w:val="a"/>
    <w:link w:val="6Char"/>
    <w:qFormat/>
    <w:rsid w:val="00C86DD3"/>
    <w:pPr>
      <w:spacing w:before="240" w:after="60" w:line="360" w:lineRule="auto"/>
      <w:ind w:firstLineChars="200" w:firstLine="200"/>
      <w:outlineLvl w:val="5"/>
    </w:pPr>
    <w:rPr>
      <w:rFonts w:ascii="宋体" w:hAnsi="宋体"/>
      <w:i/>
      <w:sz w:val="22"/>
      <w:szCs w:val="24"/>
    </w:rPr>
  </w:style>
  <w:style w:type="paragraph" w:styleId="7">
    <w:name w:val="heading 7"/>
    <w:basedOn w:val="a"/>
    <w:next w:val="a"/>
    <w:link w:val="7Char"/>
    <w:qFormat/>
    <w:rsid w:val="00C86DD3"/>
    <w:pPr>
      <w:spacing w:before="240" w:after="60" w:line="360" w:lineRule="auto"/>
      <w:ind w:firstLineChars="200" w:firstLine="200"/>
      <w:outlineLvl w:val="6"/>
    </w:pPr>
    <w:rPr>
      <w:rFonts w:ascii="宋体" w:hAnsi="宋体"/>
      <w:sz w:val="24"/>
      <w:szCs w:val="24"/>
    </w:rPr>
  </w:style>
  <w:style w:type="paragraph" w:styleId="8">
    <w:name w:val="heading 8"/>
    <w:basedOn w:val="a"/>
    <w:next w:val="a0"/>
    <w:link w:val="8Char"/>
    <w:qFormat/>
    <w:rsid w:val="009A0A97"/>
    <w:pPr>
      <w:keepNext/>
      <w:keepLines/>
      <w:numPr>
        <w:ilvl w:val="7"/>
        <w:numId w:val="5"/>
      </w:numPr>
      <w:spacing w:before="240" w:after="64" w:line="319" w:lineRule="auto"/>
      <w:outlineLvl w:val="7"/>
    </w:pPr>
    <w:rPr>
      <w:rFonts w:ascii="Arial" w:eastAsia="黑体" w:hAnsi="Arial"/>
      <w:sz w:val="24"/>
    </w:rPr>
  </w:style>
  <w:style w:type="paragraph" w:styleId="9">
    <w:name w:val="heading 9"/>
    <w:basedOn w:val="a"/>
    <w:next w:val="a"/>
    <w:link w:val="9Char"/>
    <w:qFormat/>
    <w:rsid w:val="00C86DD3"/>
    <w:pPr>
      <w:tabs>
        <w:tab w:val="num" w:pos="1800"/>
      </w:tabs>
      <w:spacing w:before="240" w:after="60" w:line="360" w:lineRule="auto"/>
      <w:ind w:firstLineChars="200" w:firstLine="200"/>
      <w:outlineLvl w:val="8"/>
    </w:pPr>
    <w:rPr>
      <w:rFonts w:ascii="宋体" w:hAnsi="宋体"/>
      <w:b/>
      <w:i/>
      <w:sz w:val="18"/>
      <w:szCs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rsid w:val="00304B1B"/>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4"/>
    <w:uiPriority w:val="99"/>
    <w:rsid w:val="00304B1B"/>
    <w:rPr>
      <w:sz w:val="18"/>
      <w:szCs w:val="18"/>
    </w:rPr>
  </w:style>
  <w:style w:type="paragraph" w:styleId="a5">
    <w:name w:val="footer"/>
    <w:basedOn w:val="a"/>
    <w:link w:val="Char0"/>
    <w:uiPriority w:val="99"/>
    <w:unhideWhenUsed/>
    <w:rsid w:val="00304B1B"/>
    <w:pPr>
      <w:tabs>
        <w:tab w:val="center" w:pos="4153"/>
        <w:tab w:val="right" w:pos="8306"/>
      </w:tabs>
      <w:snapToGrid w:val="0"/>
      <w:jc w:val="left"/>
    </w:pPr>
    <w:rPr>
      <w:sz w:val="18"/>
      <w:szCs w:val="18"/>
    </w:rPr>
  </w:style>
  <w:style w:type="character" w:customStyle="1" w:styleId="Char0">
    <w:name w:val="页脚 Char"/>
    <w:link w:val="a5"/>
    <w:uiPriority w:val="99"/>
    <w:rsid w:val="00304B1B"/>
    <w:rPr>
      <w:sz w:val="18"/>
      <w:szCs w:val="18"/>
    </w:rPr>
  </w:style>
  <w:style w:type="character" w:customStyle="1" w:styleId="1Char">
    <w:name w:val="标题 1 Char"/>
    <w:link w:val="10"/>
    <w:rsid w:val="00304B1B"/>
    <w:rPr>
      <w:rFonts w:ascii="Arial" w:eastAsia="黑体" w:hAnsi="Arial"/>
      <w:b/>
      <w:bCs/>
      <w:kern w:val="44"/>
      <w:sz w:val="30"/>
      <w:szCs w:val="30"/>
    </w:rPr>
  </w:style>
  <w:style w:type="character" w:customStyle="1" w:styleId="2Char">
    <w:name w:val="标题 2 Char"/>
    <w:aliases w:val="标题 2 Char Char1 Char Char,标题 2 Char1 Char Char Char Char,标题 2 Char Char Char Char Char Char,标题 2 Char Char Char Char Char Char Char Char Char,标题 2 Char Char Char Char1 Char Char Char Char,标题 2 Char Char Char Char Char1 Char Char"/>
    <w:link w:val="2"/>
    <w:rsid w:val="00B33F89"/>
    <w:rPr>
      <w:rFonts w:ascii="宋体" w:hAnsi="宋体"/>
      <w:b/>
      <w:bCs/>
      <w:kern w:val="2"/>
      <w:sz w:val="28"/>
      <w:szCs w:val="32"/>
    </w:rPr>
  </w:style>
  <w:style w:type="character" w:customStyle="1" w:styleId="3Char">
    <w:name w:val="标题 3 Char"/>
    <w:uiPriority w:val="9"/>
    <w:semiHidden/>
    <w:rsid w:val="00304B1B"/>
    <w:rPr>
      <w:rFonts w:ascii="Times New Roman" w:eastAsia="宋体" w:hAnsi="Times New Roman" w:cs="Times New Roman"/>
      <w:b/>
      <w:bCs/>
      <w:sz w:val="32"/>
      <w:szCs w:val="32"/>
    </w:rPr>
  </w:style>
  <w:style w:type="character" w:customStyle="1" w:styleId="3Char1">
    <w:name w:val="标题 3 Char1"/>
    <w:aliases w:val="H3 Char Char,H31 Char Char,H32 Char Char,H33 Char Char,H34 Char Char,H311 Char Char,H321 Char Char,H331 Char Char,H35 Char Char,H312 Char Char,H322 Char Char,H332 Char Char,H36 Char Char,H313 Char Char,H323 Char Char,H333 Char Char"/>
    <w:link w:val="3"/>
    <w:rsid w:val="00063732"/>
    <w:rPr>
      <w:rFonts w:ascii="Arial" w:eastAsia="黑体" w:hAnsi="Arial"/>
      <w:bCs/>
      <w:kern w:val="2"/>
      <w:sz w:val="24"/>
      <w:szCs w:val="24"/>
    </w:rPr>
  </w:style>
  <w:style w:type="paragraph" w:styleId="a6">
    <w:name w:val="Balloon Text"/>
    <w:basedOn w:val="a"/>
    <w:link w:val="Char1"/>
    <w:uiPriority w:val="99"/>
    <w:semiHidden/>
    <w:unhideWhenUsed/>
    <w:rsid w:val="00304B1B"/>
    <w:rPr>
      <w:sz w:val="18"/>
      <w:szCs w:val="18"/>
    </w:rPr>
  </w:style>
  <w:style w:type="character" w:customStyle="1" w:styleId="Char1">
    <w:name w:val="批注框文本 Char"/>
    <w:link w:val="a6"/>
    <w:uiPriority w:val="99"/>
    <w:semiHidden/>
    <w:rsid w:val="00304B1B"/>
    <w:rPr>
      <w:rFonts w:ascii="Times New Roman" w:eastAsia="宋体" w:hAnsi="Times New Roman" w:cs="Times New Roman"/>
      <w:sz w:val="18"/>
      <w:szCs w:val="18"/>
    </w:rPr>
  </w:style>
  <w:style w:type="paragraph" w:styleId="TOC">
    <w:name w:val="TOC Heading"/>
    <w:basedOn w:val="10"/>
    <w:next w:val="a"/>
    <w:uiPriority w:val="39"/>
    <w:semiHidden/>
    <w:unhideWhenUsed/>
    <w:qFormat/>
    <w:rsid w:val="00304B1B"/>
    <w:pPr>
      <w:widowControl/>
      <w:numPr>
        <w:numId w:val="0"/>
      </w:numPr>
      <w:spacing w:beforeLines="0" w:afterLines="0" w:line="276" w:lineRule="auto"/>
      <w:jc w:val="left"/>
      <w:outlineLvl w:val="9"/>
    </w:pPr>
    <w:rPr>
      <w:rFonts w:ascii="Cambria" w:eastAsia="宋体" w:hAnsi="Cambria"/>
      <w:color w:val="365F91"/>
      <w:kern w:val="0"/>
      <w:sz w:val="28"/>
      <w:szCs w:val="28"/>
    </w:rPr>
  </w:style>
  <w:style w:type="paragraph" w:styleId="11">
    <w:name w:val="toc 1"/>
    <w:basedOn w:val="a"/>
    <w:next w:val="a"/>
    <w:autoRedefine/>
    <w:uiPriority w:val="39"/>
    <w:unhideWhenUsed/>
    <w:rsid w:val="000E6773"/>
    <w:pPr>
      <w:tabs>
        <w:tab w:val="left" w:pos="426"/>
        <w:tab w:val="right" w:leader="dot" w:pos="8296"/>
      </w:tabs>
    </w:pPr>
  </w:style>
  <w:style w:type="paragraph" w:styleId="20">
    <w:name w:val="toc 2"/>
    <w:basedOn w:val="a"/>
    <w:next w:val="a"/>
    <w:autoRedefine/>
    <w:uiPriority w:val="39"/>
    <w:unhideWhenUsed/>
    <w:rsid w:val="00C430CA"/>
    <w:pPr>
      <w:tabs>
        <w:tab w:val="left" w:pos="851"/>
        <w:tab w:val="right" w:leader="dot" w:pos="8296"/>
      </w:tabs>
      <w:ind w:leftChars="200" w:left="420"/>
    </w:pPr>
  </w:style>
  <w:style w:type="paragraph" w:styleId="30">
    <w:name w:val="toc 3"/>
    <w:basedOn w:val="a"/>
    <w:next w:val="a"/>
    <w:autoRedefine/>
    <w:uiPriority w:val="39"/>
    <w:unhideWhenUsed/>
    <w:rsid w:val="008D2E01"/>
    <w:pPr>
      <w:tabs>
        <w:tab w:val="left" w:pos="1418"/>
        <w:tab w:val="right" w:leader="dot" w:pos="8296"/>
      </w:tabs>
      <w:ind w:leftChars="400" w:left="840"/>
    </w:pPr>
  </w:style>
  <w:style w:type="character" w:styleId="a7">
    <w:name w:val="Hyperlink"/>
    <w:uiPriority w:val="99"/>
    <w:unhideWhenUsed/>
    <w:rsid w:val="00304B1B"/>
    <w:rPr>
      <w:color w:val="0000FF"/>
      <w:u w:val="single"/>
    </w:rPr>
  </w:style>
  <w:style w:type="numbering" w:customStyle="1" w:styleId="1">
    <w:name w:val="样式1"/>
    <w:rsid w:val="00304B1B"/>
    <w:pPr>
      <w:numPr>
        <w:numId w:val="2"/>
      </w:numPr>
    </w:pPr>
  </w:style>
  <w:style w:type="paragraph" w:styleId="a8">
    <w:name w:val="List Paragraph"/>
    <w:basedOn w:val="a"/>
    <w:uiPriority w:val="34"/>
    <w:qFormat/>
    <w:rsid w:val="00D249BE"/>
    <w:pPr>
      <w:ind w:firstLineChars="200" w:firstLine="420"/>
    </w:pPr>
  </w:style>
  <w:style w:type="paragraph" w:customStyle="1" w:styleId="30101">
    <w:name w:val="样式 标题 3 + 段前: 0.1 行 段后: 0.1 行"/>
    <w:basedOn w:val="a"/>
    <w:next w:val="a"/>
    <w:autoRedefine/>
    <w:rsid w:val="00D249BE"/>
    <w:pPr>
      <w:numPr>
        <w:numId w:val="3"/>
      </w:numPr>
    </w:pPr>
    <w:rPr>
      <w:rFonts w:ascii="宋体" w:hAnsi="宋体" w:cs="宋体"/>
      <w:sz w:val="18"/>
      <w:szCs w:val="18"/>
    </w:rPr>
  </w:style>
  <w:style w:type="paragraph" w:styleId="a0">
    <w:name w:val="Normal Indent"/>
    <w:aliases w:val="正文缩进 Char,正文（首行缩进两字） Char Char,正文（首行缩进两字） Char,正文缩进 Char1,正文（首行缩进两字） Char Char1"/>
    <w:basedOn w:val="a"/>
    <w:rsid w:val="00D524F8"/>
    <w:pPr>
      <w:ind w:firstLineChars="200" w:firstLine="420"/>
    </w:pPr>
    <w:rPr>
      <w:kern w:val="0"/>
      <w:sz w:val="18"/>
      <w:szCs w:val="18"/>
    </w:rPr>
  </w:style>
  <w:style w:type="paragraph" w:customStyle="1" w:styleId="ALTZ15">
    <w:name w:val="样式 正文缩进表正文正文非缩进缩进ALT+Z + 宋体 深蓝 行距: 1.5 倍行距"/>
    <w:basedOn w:val="a0"/>
    <w:autoRedefine/>
    <w:rsid w:val="00D524F8"/>
    <w:pPr>
      <w:widowControl/>
      <w:spacing w:line="360" w:lineRule="auto"/>
      <w:ind w:firstLineChars="0" w:firstLine="0"/>
    </w:pPr>
    <w:rPr>
      <w:rFonts w:ascii="宋体" w:hAnsi="宋体" w:cs="宋体"/>
      <w:color w:val="000080"/>
      <w:sz w:val="24"/>
      <w:szCs w:val="20"/>
    </w:rPr>
  </w:style>
  <w:style w:type="paragraph" w:customStyle="1" w:styleId="CharCharChar">
    <w:name w:val="Char Char Char"/>
    <w:basedOn w:val="a"/>
    <w:rsid w:val="009A0A97"/>
    <w:pPr>
      <w:adjustRightInd w:val="0"/>
      <w:spacing w:line="360" w:lineRule="auto"/>
    </w:pPr>
    <w:rPr>
      <w:kern w:val="0"/>
      <w:sz w:val="24"/>
    </w:rPr>
  </w:style>
  <w:style w:type="character" w:customStyle="1" w:styleId="8Char">
    <w:name w:val="标题 8 Char"/>
    <w:basedOn w:val="a1"/>
    <w:link w:val="8"/>
    <w:rsid w:val="009A0A97"/>
    <w:rPr>
      <w:rFonts w:ascii="Arial" w:eastAsia="黑体" w:hAnsi="Arial"/>
      <w:kern w:val="2"/>
      <w:sz w:val="24"/>
    </w:rPr>
  </w:style>
  <w:style w:type="paragraph" w:styleId="31">
    <w:name w:val="Body Text Indent 3"/>
    <w:basedOn w:val="a"/>
    <w:link w:val="3Char0"/>
    <w:rsid w:val="009A0A97"/>
    <w:pPr>
      <w:spacing w:line="360" w:lineRule="auto"/>
      <w:ind w:leftChars="136" w:left="286" w:firstLineChars="200" w:firstLine="480"/>
    </w:pPr>
    <w:rPr>
      <w:sz w:val="24"/>
      <w:szCs w:val="24"/>
    </w:rPr>
  </w:style>
  <w:style w:type="character" w:customStyle="1" w:styleId="3Char0">
    <w:name w:val="正文文本缩进 3 Char"/>
    <w:basedOn w:val="a1"/>
    <w:link w:val="31"/>
    <w:rsid w:val="009A0A97"/>
    <w:rPr>
      <w:rFonts w:ascii="Times New Roman" w:hAnsi="Times New Roman"/>
      <w:kern w:val="2"/>
      <w:sz w:val="24"/>
      <w:szCs w:val="24"/>
    </w:rPr>
  </w:style>
  <w:style w:type="paragraph" w:styleId="a9">
    <w:name w:val="Body Text"/>
    <w:basedOn w:val="a"/>
    <w:link w:val="Char2"/>
    <w:uiPriority w:val="99"/>
    <w:semiHidden/>
    <w:unhideWhenUsed/>
    <w:rsid w:val="007C0133"/>
    <w:pPr>
      <w:spacing w:after="120"/>
    </w:pPr>
  </w:style>
  <w:style w:type="character" w:customStyle="1" w:styleId="Char2">
    <w:name w:val="正文文本 Char"/>
    <w:basedOn w:val="a1"/>
    <w:link w:val="a9"/>
    <w:uiPriority w:val="99"/>
    <w:semiHidden/>
    <w:rsid w:val="007C0133"/>
    <w:rPr>
      <w:rFonts w:ascii="Times New Roman" w:hAnsi="Times New Roman"/>
      <w:kern w:val="2"/>
      <w:sz w:val="21"/>
    </w:rPr>
  </w:style>
  <w:style w:type="paragraph" w:styleId="aa">
    <w:name w:val="Body Text First Indent"/>
    <w:basedOn w:val="a9"/>
    <w:link w:val="Char3"/>
    <w:uiPriority w:val="99"/>
    <w:semiHidden/>
    <w:unhideWhenUsed/>
    <w:rsid w:val="007C0133"/>
    <w:pPr>
      <w:ind w:firstLineChars="100" w:firstLine="420"/>
    </w:pPr>
  </w:style>
  <w:style w:type="character" w:customStyle="1" w:styleId="Char3">
    <w:name w:val="正文首行缩进 Char"/>
    <w:basedOn w:val="Char2"/>
    <w:link w:val="aa"/>
    <w:uiPriority w:val="99"/>
    <w:semiHidden/>
    <w:rsid w:val="007C0133"/>
    <w:rPr>
      <w:rFonts w:ascii="Times New Roman" w:hAnsi="Times New Roman"/>
      <w:kern w:val="2"/>
      <w:sz w:val="21"/>
    </w:rPr>
  </w:style>
  <w:style w:type="character" w:customStyle="1" w:styleId="4Char">
    <w:name w:val="标题 4 Char"/>
    <w:basedOn w:val="a1"/>
    <w:link w:val="4"/>
    <w:uiPriority w:val="9"/>
    <w:semiHidden/>
    <w:rsid w:val="00911A22"/>
    <w:rPr>
      <w:rFonts w:asciiTheme="majorHAnsi" w:eastAsiaTheme="majorEastAsia" w:hAnsiTheme="majorHAnsi" w:cstheme="majorBidi"/>
      <w:b/>
      <w:bCs/>
      <w:kern w:val="2"/>
      <w:sz w:val="28"/>
      <w:szCs w:val="28"/>
    </w:rPr>
  </w:style>
  <w:style w:type="character" w:customStyle="1" w:styleId="5Char">
    <w:name w:val="标题 5 Char"/>
    <w:basedOn w:val="a1"/>
    <w:link w:val="5"/>
    <w:rsid w:val="00C86DD3"/>
    <w:rPr>
      <w:rFonts w:ascii="宋体" w:hAnsi="宋体"/>
      <w:kern w:val="2"/>
      <w:sz w:val="22"/>
      <w:szCs w:val="24"/>
    </w:rPr>
  </w:style>
  <w:style w:type="character" w:customStyle="1" w:styleId="6Char">
    <w:name w:val="标题 6 Char"/>
    <w:basedOn w:val="a1"/>
    <w:link w:val="6"/>
    <w:rsid w:val="00C86DD3"/>
    <w:rPr>
      <w:rFonts w:ascii="宋体" w:hAnsi="宋体"/>
      <w:i/>
      <w:kern w:val="2"/>
      <w:sz w:val="22"/>
      <w:szCs w:val="24"/>
    </w:rPr>
  </w:style>
  <w:style w:type="character" w:customStyle="1" w:styleId="7Char">
    <w:name w:val="标题 7 Char"/>
    <w:basedOn w:val="a1"/>
    <w:link w:val="7"/>
    <w:rsid w:val="00C86DD3"/>
    <w:rPr>
      <w:rFonts w:ascii="宋体" w:hAnsi="宋体"/>
      <w:kern w:val="2"/>
      <w:sz w:val="24"/>
      <w:szCs w:val="24"/>
    </w:rPr>
  </w:style>
  <w:style w:type="character" w:customStyle="1" w:styleId="9Char">
    <w:name w:val="标题 9 Char"/>
    <w:basedOn w:val="a1"/>
    <w:link w:val="9"/>
    <w:rsid w:val="00C86DD3"/>
    <w:rPr>
      <w:rFonts w:ascii="宋体" w:hAnsi="宋体"/>
      <w:b/>
      <w:i/>
      <w:kern w:val="2"/>
      <w:sz w:val="18"/>
      <w:szCs w:val="24"/>
    </w:rPr>
  </w:style>
  <w:style w:type="table" w:styleId="ab">
    <w:name w:val="Table Grid"/>
    <w:basedOn w:val="a2"/>
    <w:uiPriority w:val="59"/>
    <w:rsid w:val="00BE48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smi">
    <w:name w:val="pl-smi"/>
    <w:basedOn w:val="a1"/>
    <w:rsid w:val="005F386F"/>
  </w:style>
  <w:style w:type="character" w:customStyle="1" w:styleId="pl-en">
    <w:name w:val="pl-en"/>
    <w:basedOn w:val="a1"/>
    <w:rsid w:val="005F386F"/>
  </w:style>
  <w:style w:type="character" w:customStyle="1" w:styleId="pl-v">
    <w:name w:val="pl-v"/>
    <w:basedOn w:val="a1"/>
    <w:rsid w:val="005F386F"/>
  </w:style>
  <w:style w:type="character" w:customStyle="1" w:styleId="pl-k">
    <w:name w:val="pl-k"/>
    <w:basedOn w:val="a1"/>
    <w:rsid w:val="005F386F"/>
  </w:style>
  <w:style w:type="character" w:styleId="ac">
    <w:name w:val="FollowedHyperlink"/>
    <w:basedOn w:val="a1"/>
    <w:uiPriority w:val="99"/>
    <w:semiHidden/>
    <w:unhideWhenUsed/>
    <w:rsid w:val="00672E50"/>
    <w:rPr>
      <w:color w:val="800080" w:themeColor="followedHyperlink"/>
      <w:u w:val="single"/>
    </w:rPr>
  </w:style>
  <w:style w:type="table" w:customStyle="1" w:styleId="-11">
    <w:name w:val="浅色列表 - 强调文字颜色 11"/>
    <w:basedOn w:val="a2"/>
    <w:uiPriority w:val="61"/>
    <w:rsid w:val="00554DB9"/>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itle">
    <w:name w:val="title"/>
    <w:basedOn w:val="a1"/>
    <w:rsid w:val="00F536CA"/>
  </w:style>
  <w:style w:type="character" w:customStyle="1" w:styleId="apple-converted-space">
    <w:name w:val="apple-converted-space"/>
    <w:basedOn w:val="a1"/>
    <w:rsid w:val="00F536C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3184059?reforce=%BA%AA%B5%A6%B8%D6%CC%FA%B9%C9%B7%DD%D3%D0%CF%DE%B9%AB%CB%BE&amp;hold=synstd"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anbellgp/EAM.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Han%20Steel\APS\Gu%20Y.L\&#25105;&#30340;&#25991;&#26723;&#27169;&#29256;\XXX&#31995;&#32479;-&#29992;&#25143;&#25163;&#2087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514B1-C4A7-4262-85CC-ACA60B7A8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XXX系统-用户手册.dotx</Template>
  <TotalTime>21742</TotalTime>
  <Pages>1</Pages>
  <Words>762</Words>
  <Characters>4347</Characters>
  <Application>Microsoft Office Word</Application>
  <DocSecurity>0</DocSecurity>
  <Lines>36</Lines>
  <Paragraphs>10</Paragraphs>
  <ScaleCrop>false</ScaleCrop>
  <Company>西北师范大学</Company>
  <LinksUpToDate>false</LinksUpToDate>
  <CharactersWithSpaces>5099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guyulong</dc:creator>
  <cp:lastModifiedBy>C0160</cp:lastModifiedBy>
  <cp:revision>374</cp:revision>
  <cp:lastPrinted>2017-05-04T07:59:00Z</cp:lastPrinted>
  <dcterms:created xsi:type="dcterms:W3CDTF">2011-03-08T05:57:00Z</dcterms:created>
  <dcterms:modified xsi:type="dcterms:W3CDTF">2017-05-15T01:50:00Z</dcterms:modified>
</cp:coreProperties>
</file>